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783" w:rsidRPr="008D3349" w:rsidRDefault="00DB032F" w:rsidP="0019713D">
      <w:pPr>
        <w:rPr>
          <w:rFonts w:cs="Times New Roman"/>
          <w:sz w:val="21"/>
          <w:szCs w:val="21"/>
        </w:rPr>
      </w:pPr>
      <w:r w:rsidRPr="008D3349">
        <w:rPr>
          <w:rFonts w:cs="Times New Roman"/>
          <w:sz w:val="21"/>
          <w:szCs w:val="21"/>
        </w:rPr>
        <w:t>Response to the questions</w:t>
      </w:r>
    </w:p>
    <w:p w:rsidR="00DB032F" w:rsidRPr="008D3349" w:rsidRDefault="00DB032F" w:rsidP="0019713D">
      <w:pPr>
        <w:rPr>
          <w:rFonts w:cs="Times New Roman"/>
          <w:sz w:val="21"/>
          <w:szCs w:val="21"/>
        </w:rPr>
      </w:pPr>
      <w:r w:rsidRPr="008D3349">
        <w:rPr>
          <w:rFonts w:cs="Times New Roman"/>
          <w:sz w:val="21"/>
          <w:szCs w:val="21"/>
        </w:rPr>
        <w:t>Reviewer1:</w:t>
      </w:r>
    </w:p>
    <w:p w:rsidR="00DB032F" w:rsidRPr="008D3349" w:rsidRDefault="00DB032F" w:rsidP="0019713D">
      <w:pPr>
        <w:rPr>
          <w:rFonts w:cs="Times New Roman"/>
          <w:sz w:val="21"/>
          <w:szCs w:val="21"/>
        </w:rPr>
      </w:pPr>
      <w:r w:rsidRPr="008D3349">
        <w:rPr>
          <w:rFonts w:cs="Times New Roman"/>
          <w:sz w:val="21"/>
          <w:szCs w:val="21"/>
        </w:rPr>
        <w:t>Reviewer2:</w:t>
      </w:r>
    </w:p>
    <w:p w:rsidR="00DB032F" w:rsidRPr="008D3349" w:rsidRDefault="00DB032F" w:rsidP="0019713D">
      <w:pPr>
        <w:spacing w:after="0"/>
        <w:rPr>
          <w:rFonts w:eastAsia="宋体" w:cs="Times New Roman"/>
          <w:sz w:val="21"/>
          <w:szCs w:val="21"/>
        </w:rPr>
      </w:pPr>
      <w:r w:rsidRPr="008D3349">
        <w:rPr>
          <w:rFonts w:eastAsia="微软雅黑" w:cs="Times New Roman"/>
          <w:color w:val="000000"/>
          <w:sz w:val="21"/>
          <w:szCs w:val="21"/>
          <w:shd w:val="clear" w:color="auto" w:fill="FFFFFF"/>
        </w:rPr>
        <w:t xml:space="preserve">Q:Throughout the paper the assumption has been made, apparently, that an event causes a signal on a strip, </w:t>
      </w:r>
      <w:r w:rsidRPr="008D3349">
        <w:rPr>
          <w:rFonts w:eastAsia="微软雅黑" w:cs="Times New Roman"/>
          <w:bCs/>
          <w:color w:val="000000"/>
          <w:sz w:val="21"/>
          <w:szCs w:val="21"/>
          <w:shd w:val="clear" w:color="auto" w:fill="FFFFFF"/>
        </w:rPr>
        <w:t>thus on one strip only</w:t>
      </w:r>
      <w:r w:rsidRPr="008D3349">
        <w:rPr>
          <w:rFonts w:eastAsia="微软雅黑" w:cs="Times New Roman"/>
          <w:color w:val="000000"/>
          <w:sz w:val="21"/>
          <w:szCs w:val="21"/>
          <w:shd w:val="clear" w:color="auto" w:fill="FFFFFF"/>
        </w:rPr>
        <w:t xml:space="preserve">. </w:t>
      </w:r>
      <w:r w:rsidRPr="008D3349">
        <w:rPr>
          <w:rFonts w:eastAsia="微软雅黑" w:cs="Times New Roman"/>
          <w:bCs/>
          <w:color w:val="000000"/>
          <w:sz w:val="21"/>
          <w:szCs w:val="21"/>
          <w:shd w:val="clear" w:color="auto" w:fill="FFFFFF"/>
        </w:rPr>
        <w:t>Since this assumption is not argued nor clarified, the bases of the 'reconstruction' vanishes.</w:t>
      </w:r>
    </w:p>
    <w:p w:rsidR="0041784D" w:rsidRDefault="00DB032F" w:rsidP="00277C22">
      <w:pPr>
        <w:spacing w:after="0"/>
        <w:rPr>
          <w:ins w:id="0" w:author="felab" w:date="2017-01-04T11:44:00Z"/>
          <w:rFonts w:eastAsia="微软雅黑" w:cs="Times New Roman"/>
          <w:color w:val="FF0000"/>
          <w:sz w:val="21"/>
          <w:szCs w:val="21"/>
          <w:shd w:val="clear" w:color="auto" w:fill="FFFFFF"/>
        </w:rPr>
      </w:pPr>
      <w:r w:rsidRPr="008D3349">
        <w:rPr>
          <w:rFonts w:cs="Times New Roman"/>
          <w:color w:val="FF0000"/>
          <w:sz w:val="21"/>
          <w:szCs w:val="21"/>
        </w:rPr>
        <w:t xml:space="preserve">A: </w:t>
      </w:r>
      <w:del w:id="1" w:author="felab" w:date="2017-01-04T11:23:00Z">
        <w:r w:rsidRPr="008D3349" w:rsidDel="00742772">
          <w:rPr>
            <w:rFonts w:cs="Times New Roman"/>
            <w:color w:val="FF0000"/>
            <w:sz w:val="21"/>
            <w:szCs w:val="21"/>
          </w:rPr>
          <w:delText>You are r</w:delText>
        </w:r>
        <w:r w:rsidR="009D5DFA" w:rsidDel="00742772">
          <w:rPr>
            <w:rFonts w:cs="Times New Roman"/>
            <w:color w:val="FF0000"/>
            <w:sz w:val="21"/>
            <w:szCs w:val="21"/>
          </w:rPr>
          <w:delText xml:space="preserve">ight. </w:delText>
        </w:r>
      </w:del>
      <w:commentRangeStart w:id="2"/>
      <w:r w:rsidR="009D5DFA">
        <w:rPr>
          <w:rFonts w:cs="Times New Roman"/>
          <w:color w:val="FF0000"/>
          <w:sz w:val="21"/>
          <w:szCs w:val="21"/>
        </w:rPr>
        <w:t xml:space="preserve">The basis of the induced </w:t>
      </w:r>
      <w:r w:rsidRPr="008D3349">
        <w:rPr>
          <w:rFonts w:cs="Times New Roman"/>
          <w:color w:val="FF0000"/>
          <w:sz w:val="21"/>
          <w:szCs w:val="21"/>
        </w:rPr>
        <w:t>enc</w:t>
      </w:r>
      <w:r w:rsidR="007768E3">
        <w:rPr>
          <w:rFonts w:cs="Times New Roman"/>
          <w:color w:val="FF0000"/>
          <w:sz w:val="21"/>
          <w:szCs w:val="21"/>
        </w:rPr>
        <w:t xml:space="preserve">oding readout method is that </w:t>
      </w:r>
      <w:r w:rsidR="007768E3">
        <w:rPr>
          <w:rFonts w:cs="Times New Roman" w:hint="eastAsia"/>
          <w:color w:val="FF0000"/>
          <w:sz w:val="21"/>
          <w:szCs w:val="21"/>
        </w:rPr>
        <w:t>an</w:t>
      </w:r>
      <w:r w:rsidRPr="008D3349">
        <w:rPr>
          <w:rFonts w:cs="Times New Roman"/>
          <w:color w:val="FF0000"/>
          <w:sz w:val="21"/>
          <w:szCs w:val="21"/>
        </w:rPr>
        <w:t xml:space="preserve"> event cause</w:t>
      </w:r>
      <w:r w:rsidR="007768E3">
        <w:rPr>
          <w:rFonts w:cs="Times New Roman" w:hint="eastAsia"/>
          <w:color w:val="FF0000"/>
          <w:sz w:val="21"/>
          <w:szCs w:val="21"/>
        </w:rPr>
        <w:t>s</w:t>
      </w:r>
      <w:r w:rsidRPr="008D3349">
        <w:rPr>
          <w:rFonts w:cs="Times New Roman"/>
          <w:color w:val="FF0000"/>
          <w:sz w:val="21"/>
          <w:szCs w:val="21"/>
        </w:rPr>
        <w:t xml:space="preserve"> only one </w:t>
      </w:r>
      <w:r w:rsidR="009D5DFA">
        <w:rPr>
          <w:rFonts w:cs="Times New Roman"/>
          <w:color w:val="FF0000"/>
          <w:sz w:val="21"/>
          <w:szCs w:val="21"/>
        </w:rPr>
        <w:t xml:space="preserve">signal on </w:t>
      </w:r>
      <w:r w:rsidR="00B13FED">
        <w:rPr>
          <w:rFonts w:cs="Times New Roman" w:hint="eastAsia"/>
          <w:color w:val="FF0000"/>
          <w:sz w:val="21"/>
          <w:szCs w:val="21"/>
        </w:rPr>
        <w:t xml:space="preserve">anode </w:t>
      </w:r>
      <w:r w:rsidR="009D5DFA">
        <w:rPr>
          <w:rFonts w:cs="Times New Roman"/>
          <w:color w:val="FF0000"/>
          <w:sz w:val="21"/>
          <w:szCs w:val="21"/>
        </w:rPr>
        <w:t>strip. If two or more</w:t>
      </w:r>
      <w:r w:rsidRPr="008D3349">
        <w:rPr>
          <w:rFonts w:cs="Times New Roman"/>
          <w:color w:val="FF0000"/>
          <w:sz w:val="21"/>
          <w:szCs w:val="21"/>
        </w:rPr>
        <w:t xml:space="preserve"> adjacent anode strip is hit at the same time because </w:t>
      </w:r>
      <w:r w:rsidRPr="00BB2884">
        <w:rPr>
          <w:rFonts w:cs="Times New Roman"/>
          <w:color w:val="FF0000"/>
          <w:sz w:val="21"/>
          <w:szCs w:val="21"/>
          <w:highlight w:val="yellow"/>
        </w:rPr>
        <w:t>the event has a certain width</w:t>
      </w:r>
      <w:r w:rsidRPr="008D3349">
        <w:rPr>
          <w:rFonts w:cs="Times New Roman"/>
          <w:color w:val="FF0000"/>
          <w:sz w:val="21"/>
          <w:szCs w:val="21"/>
        </w:rPr>
        <w:t xml:space="preserve">, the decoding will be wrong. </w:t>
      </w:r>
      <w:commentRangeEnd w:id="2"/>
      <w:r w:rsidR="007640C0">
        <w:rPr>
          <w:rStyle w:val="af5"/>
        </w:rPr>
        <w:commentReference w:id="2"/>
      </w:r>
      <w:r w:rsidRPr="008D3349">
        <w:rPr>
          <w:rFonts w:cs="Times New Roman"/>
          <w:color w:val="FF0000"/>
          <w:sz w:val="21"/>
          <w:szCs w:val="21"/>
        </w:rPr>
        <w:t>To</w:t>
      </w:r>
      <w:ins w:id="3" w:author="felab" w:date="2017-01-04T11:32:00Z">
        <w:r w:rsidR="00607834">
          <w:rPr>
            <w:rFonts w:cs="Times New Roman" w:hint="eastAsia"/>
            <w:color w:val="FF0000"/>
            <w:sz w:val="21"/>
            <w:szCs w:val="21"/>
          </w:rPr>
          <w:t xml:space="preserve"> solve this problem</w:t>
        </w:r>
      </w:ins>
      <w:del w:id="4" w:author="felab" w:date="2017-01-04T11:32:00Z">
        <w:r w:rsidRPr="008D3349" w:rsidDel="00607834">
          <w:rPr>
            <w:rFonts w:cs="Times New Roman"/>
            <w:color w:val="FF0000"/>
            <w:sz w:val="21"/>
            <w:szCs w:val="21"/>
          </w:rPr>
          <w:delText xml:space="preserve"> ensure that only one anode strip is hit when an event comes</w:delText>
        </w:r>
      </w:del>
      <w:r w:rsidRPr="008D3349">
        <w:rPr>
          <w:rFonts w:cs="Times New Roman"/>
          <w:color w:val="FF0000"/>
          <w:sz w:val="21"/>
          <w:szCs w:val="21"/>
        </w:rPr>
        <w:t xml:space="preserve">, </w:t>
      </w:r>
      <w:del w:id="5" w:author="felab" w:date="2017-01-04T11:33:00Z">
        <w:r w:rsidRPr="008D3349" w:rsidDel="00607834">
          <w:rPr>
            <w:rFonts w:cs="Times New Roman"/>
            <w:color w:val="FF0000"/>
            <w:sz w:val="21"/>
            <w:szCs w:val="21"/>
          </w:rPr>
          <w:delText xml:space="preserve">we use </w:delText>
        </w:r>
      </w:del>
      <w:del w:id="6" w:author="felab" w:date="2017-01-04T11:30:00Z">
        <w:r w:rsidRPr="008D3349" w:rsidDel="00EE014E">
          <w:rPr>
            <w:rFonts w:cs="Times New Roman" w:hint="eastAsia"/>
            <w:color w:val="FF0000"/>
            <w:sz w:val="21"/>
            <w:szCs w:val="21"/>
          </w:rPr>
          <w:delText>p</w:delText>
        </w:r>
      </w:del>
      <w:ins w:id="7" w:author="felab" w:date="2017-01-04T11:30:00Z">
        <w:r w:rsidR="00EE014E">
          <w:rPr>
            <w:rFonts w:cs="Times New Roman" w:hint="eastAsia"/>
            <w:color w:val="FF0000"/>
            <w:sz w:val="21"/>
            <w:szCs w:val="21"/>
          </w:rPr>
          <w:t>P</w:t>
        </w:r>
      </w:ins>
      <w:r w:rsidRPr="008D3349">
        <w:rPr>
          <w:rFonts w:cs="Times New Roman"/>
          <w:color w:val="FF0000"/>
          <w:sz w:val="21"/>
          <w:szCs w:val="21"/>
        </w:rPr>
        <w:t xml:space="preserve">acket </w:t>
      </w:r>
      <w:del w:id="8" w:author="felab" w:date="2017-01-04T11:30:00Z">
        <w:r w:rsidRPr="008D3349" w:rsidDel="001E32FB">
          <w:rPr>
            <w:rFonts w:cs="Times New Roman"/>
            <w:color w:val="FF0000"/>
            <w:sz w:val="21"/>
            <w:szCs w:val="21"/>
          </w:rPr>
          <w:delText>c</w:delText>
        </w:r>
      </w:del>
      <w:ins w:id="9" w:author="felab" w:date="2017-01-04T11:30:00Z">
        <w:r w:rsidR="001E32FB">
          <w:rPr>
            <w:rFonts w:cs="Times New Roman" w:hint="eastAsia"/>
            <w:color w:val="FF0000"/>
            <w:sz w:val="21"/>
            <w:szCs w:val="21"/>
          </w:rPr>
          <w:t>C</w:t>
        </w:r>
      </w:ins>
      <w:r w:rsidRPr="008D3349">
        <w:rPr>
          <w:rFonts w:cs="Times New Roman"/>
          <w:color w:val="FF0000"/>
          <w:sz w:val="21"/>
          <w:szCs w:val="21"/>
        </w:rPr>
        <w:t>oding techniques</w:t>
      </w:r>
      <w:ins w:id="10" w:author="felab" w:date="2017-01-04T11:33:00Z">
        <w:r w:rsidR="00607834">
          <w:rPr>
            <w:rFonts w:cs="Times New Roman" w:hint="eastAsia"/>
            <w:color w:val="FF0000"/>
            <w:sz w:val="21"/>
            <w:szCs w:val="21"/>
          </w:rPr>
          <w:t xml:space="preserve"> are used</w:t>
        </w:r>
        <w:r w:rsidR="0038758F">
          <w:rPr>
            <w:rFonts w:cs="Times New Roman" w:hint="eastAsia"/>
            <w:color w:val="FF0000"/>
            <w:sz w:val="21"/>
            <w:szCs w:val="21"/>
          </w:rPr>
          <w:t>/proposed</w:t>
        </w:r>
      </w:ins>
      <w:r w:rsidRPr="008D3349">
        <w:rPr>
          <w:rFonts w:cs="Times New Roman"/>
          <w:color w:val="FF0000"/>
          <w:sz w:val="21"/>
          <w:szCs w:val="21"/>
        </w:rPr>
        <w:t xml:space="preserve">. As shown in </w:t>
      </w:r>
      <w:r w:rsidR="00A34CFC">
        <w:rPr>
          <w:rFonts w:cs="Times New Roman" w:hint="eastAsia"/>
          <w:color w:val="FF0000"/>
          <w:sz w:val="21"/>
          <w:szCs w:val="21"/>
        </w:rPr>
        <w:t>Fig. 1</w:t>
      </w:r>
      <w:r w:rsidRPr="008D3349">
        <w:rPr>
          <w:rFonts w:cs="Times New Roman"/>
          <w:color w:val="FF0000"/>
          <w:sz w:val="21"/>
          <w:szCs w:val="21"/>
        </w:rPr>
        <w:t>, the adjacent anode strips are assigned to different groups, which are encoded and decoded individually. In this way, a</w:t>
      </w:r>
      <w:r w:rsidR="00702512">
        <w:rPr>
          <w:rFonts w:cs="Times New Roman" w:hint="eastAsia"/>
          <w:color w:val="FF0000"/>
          <w:sz w:val="21"/>
          <w:szCs w:val="21"/>
        </w:rPr>
        <w:t>n</w:t>
      </w:r>
      <w:r w:rsidRPr="008D3349">
        <w:rPr>
          <w:rFonts w:cs="Times New Roman"/>
          <w:color w:val="FF0000"/>
          <w:sz w:val="21"/>
          <w:szCs w:val="21"/>
        </w:rPr>
        <w:t xml:space="preserve"> event with a certain width will not hit more than one strip of one group. The number of group is decided on</w:t>
      </w:r>
      <w:r w:rsidRPr="008D3349">
        <w:rPr>
          <w:rFonts w:eastAsia="微软雅黑" w:cs="Times New Roman"/>
          <w:color w:val="FF0000"/>
          <w:sz w:val="21"/>
          <w:szCs w:val="21"/>
          <w:shd w:val="clear" w:color="auto" w:fill="FFFFFF"/>
        </w:rPr>
        <w:t xml:space="preserve"> the </w:t>
      </w:r>
      <w:r w:rsidRPr="008F1E91">
        <w:rPr>
          <w:rFonts w:eastAsia="微软雅黑" w:cs="Times New Roman"/>
          <w:color w:val="FF0000"/>
          <w:sz w:val="21"/>
          <w:szCs w:val="21"/>
          <w:highlight w:val="yellow"/>
          <w:shd w:val="clear" w:color="auto" w:fill="FFFFFF"/>
        </w:rPr>
        <w:t xml:space="preserve">width of the </w:t>
      </w:r>
      <w:del w:id="11" w:author="felab" w:date="2017-01-04T11:35:00Z">
        <w:r w:rsidRPr="008F1E91" w:rsidDel="00A95A96">
          <w:rPr>
            <w:rFonts w:eastAsia="微软雅黑" w:cs="Times New Roman"/>
            <w:color w:val="FF0000"/>
            <w:sz w:val="21"/>
            <w:szCs w:val="21"/>
            <w:highlight w:val="yellow"/>
            <w:shd w:val="clear" w:color="auto" w:fill="FFFFFF"/>
          </w:rPr>
          <w:delText>event</w:delText>
        </w:r>
        <w:r w:rsidRPr="008D3349" w:rsidDel="00A95A96">
          <w:rPr>
            <w:rFonts w:eastAsia="微软雅黑" w:cs="Times New Roman"/>
            <w:color w:val="FF0000"/>
            <w:sz w:val="21"/>
            <w:szCs w:val="21"/>
            <w:shd w:val="clear" w:color="auto" w:fill="FFFFFF"/>
          </w:rPr>
          <w:delText xml:space="preserve"> </w:delText>
        </w:r>
      </w:del>
      <w:ins w:id="12" w:author="felab" w:date="2017-01-04T11:35:00Z">
        <w:r w:rsidR="00A95A96">
          <w:rPr>
            <w:rFonts w:eastAsia="微软雅黑" w:cs="Times New Roman" w:hint="eastAsia"/>
            <w:color w:val="FF0000"/>
            <w:sz w:val="21"/>
            <w:szCs w:val="21"/>
            <w:shd w:val="clear" w:color="auto" w:fill="FFFFFF"/>
          </w:rPr>
          <w:t>signal</w:t>
        </w:r>
        <w:r w:rsidR="00A95A96" w:rsidRPr="008D3349">
          <w:rPr>
            <w:rFonts w:eastAsia="微软雅黑" w:cs="Times New Roman"/>
            <w:color w:val="FF0000"/>
            <w:sz w:val="21"/>
            <w:szCs w:val="21"/>
            <w:shd w:val="clear" w:color="auto" w:fill="FFFFFF"/>
          </w:rPr>
          <w:t xml:space="preserve"> </w:t>
        </w:r>
      </w:ins>
      <w:r w:rsidRPr="008D3349">
        <w:rPr>
          <w:rFonts w:eastAsia="微软雅黑" w:cs="Times New Roman"/>
          <w:color w:val="FF0000"/>
          <w:sz w:val="21"/>
          <w:szCs w:val="21"/>
          <w:shd w:val="clear" w:color="auto" w:fill="FFFFFF"/>
        </w:rPr>
        <w:t>and the width of the strip.</w:t>
      </w:r>
      <w:del w:id="13" w:author="felab" w:date="2017-01-04T11:36:00Z">
        <w:r w:rsidRPr="008D3349" w:rsidDel="00A95A96">
          <w:rPr>
            <w:rFonts w:eastAsia="微软雅黑" w:cs="Times New Roman"/>
            <w:color w:val="FF0000"/>
            <w:sz w:val="21"/>
            <w:szCs w:val="21"/>
            <w:shd w:val="clear" w:color="auto" w:fill="FFFFFF"/>
          </w:rPr>
          <w:delText xml:space="preserve"> At th</w:delText>
        </w:r>
        <w:r w:rsidR="00702512" w:rsidDel="00A95A96">
          <w:rPr>
            <w:rFonts w:eastAsia="微软雅黑" w:cs="Times New Roman"/>
            <w:color w:val="FF0000"/>
            <w:sz w:val="21"/>
            <w:szCs w:val="21"/>
            <w:shd w:val="clear" w:color="auto" w:fill="FFFFFF"/>
          </w:rPr>
          <w:delText>e same time</w:delText>
        </w:r>
      </w:del>
      <w:ins w:id="14" w:author="felab" w:date="2017-01-04T11:36:00Z">
        <w:r w:rsidR="00A95A96">
          <w:rPr>
            <w:rFonts w:eastAsia="微软雅黑" w:cs="Times New Roman" w:hint="eastAsia"/>
            <w:color w:val="FF0000"/>
            <w:sz w:val="21"/>
            <w:szCs w:val="21"/>
            <w:shd w:val="clear" w:color="auto" w:fill="FFFFFF"/>
          </w:rPr>
          <w:t>Besides</w:t>
        </w:r>
      </w:ins>
      <w:r w:rsidR="00702512">
        <w:rPr>
          <w:rFonts w:eastAsia="微软雅黑" w:cs="Times New Roman"/>
          <w:color w:val="FF0000"/>
          <w:sz w:val="21"/>
          <w:szCs w:val="21"/>
          <w:shd w:val="clear" w:color="auto" w:fill="FFFFFF"/>
        </w:rPr>
        <w:t xml:space="preserve">, </w:t>
      </w:r>
      <w:del w:id="15" w:author="felab" w:date="2017-01-04T11:38:00Z">
        <w:r w:rsidR="00702512" w:rsidDel="00981127">
          <w:rPr>
            <w:rFonts w:eastAsia="微软雅黑" w:cs="Times New Roman"/>
            <w:color w:val="FF0000"/>
            <w:sz w:val="21"/>
            <w:szCs w:val="21"/>
            <w:shd w:val="clear" w:color="auto" w:fill="FFFFFF"/>
          </w:rPr>
          <w:delText>the strips can be </w:delText>
        </w:r>
        <w:r w:rsidRPr="008D3349" w:rsidDel="00981127">
          <w:rPr>
            <w:rFonts w:eastAsia="微软雅黑" w:cs="Times New Roman"/>
            <w:color w:val="FF0000"/>
            <w:sz w:val="21"/>
            <w:szCs w:val="21"/>
            <w:shd w:val="clear" w:color="auto" w:fill="FFFFFF"/>
          </w:rPr>
          <w:delText>smaller.</w:delText>
        </w:r>
      </w:del>
      <w:ins w:id="16" w:author="felab" w:date="2017-01-04T11:38:00Z">
        <w:r w:rsidR="00981127">
          <w:rPr>
            <w:rFonts w:eastAsia="微软雅黑" w:cs="Times New Roman" w:hint="eastAsia"/>
            <w:color w:val="FF0000"/>
            <w:sz w:val="21"/>
            <w:szCs w:val="21"/>
            <w:shd w:val="clear" w:color="auto" w:fill="FFFFFF"/>
          </w:rPr>
          <w:t xml:space="preserve">by </w:t>
        </w:r>
      </w:ins>
      <w:ins w:id="17" w:author="felab" w:date="2017-01-04T11:41:00Z">
        <w:r w:rsidR="00DE78E7">
          <w:rPr>
            <w:rFonts w:eastAsia="微软雅黑" w:cs="Times New Roman" w:hint="eastAsia"/>
            <w:color w:val="FF0000"/>
            <w:sz w:val="21"/>
            <w:szCs w:val="21"/>
            <w:shd w:val="clear" w:color="auto" w:fill="FFFFFF"/>
          </w:rPr>
          <w:t>using Packet Coding method</w:t>
        </w:r>
      </w:ins>
      <w:ins w:id="18" w:author="felab" w:date="2017-01-04T11:38:00Z">
        <w:r w:rsidR="00981127">
          <w:rPr>
            <w:rFonts w:eastAsia="微软雅黑" w:cs="Times New Roman" w:hint="eastAsia"/>
            <w:color w:val="FF0000"/>
            <w:sz w:val="21"/>
            <w:szCs w:val="21"/>
            <w:shd w:val="clear" w:color="auto" w:fill="FFFFFF"/>
          </w:rPr>
          <w:t>,</w:t>
        </w:r>
      </w:ins>
      <w:r w:rsidRPr="008D3349">
        <w:rPr>
          <w:rFonts w:eastAsia="微软雅黑" w:cs="Times New Roman"/>
          <w:color w:val="FF0000"/>
          <w:sz w:val="21"/>
          <w:szCs w:val="21"/>
          <w:shd w:val="clear" w:color="auto" w:fill="FFFFFF"/>
        </w:rPr>
        <w:t xml:space="preserve"> </w:t>
      </w:r>
      <w:del w:id="19" w:author="felab" w:date="2017-01-04T11:39:00Z">
        <w:r w:rsidRPr="008D3349" w:rsidDel="00981127">
          <w:rPr>
            <w:rFonts w:eastAsia="微软雅黑" w:cs="Times New Roman"/>
            <w:color w:val="FF0000"/>
            <w:sz w:val="21"/>
            <w:szCs w:val="21"/>
            <w:shd w:val="clear" w:color="auto" w:fill="FFFFFF"/>
          </w:rPr>
          <w:delText>A</w:delText>
        </w:r>
      </w:del>
      <w:r w:rsidRPr="008D3349">
        <w:rPr>
          <w:rFonts w:eastAsia="微软雅黑" w:cs="Times New Roman"/>
          <w:color w:val="FF0000"/>
          <w:sz w:val="21"/>
          <w:szCs w:val="21"/>
          <w:shd w:val="clear" w:color="auto" w:fill="FFFFFF"/>
        </w:rPr>
        <w:t xml:space="preserve"> higher position resolution can be obtained</w:t>
      </w:r>
      <w:r w:rsidRPr="001D004E">
        <w:rPr>
          <w:rFonts w:eastAsia="微软雅黑" w:cs="Times New Roman"/>
          <w:color w:val="FF0000"/>
          <w:sz w:val="21"/>
          <w:szCs w:val="21"/>
          <w:shd w:val="clear" w:color="auto" w:fill="FFFFFF"/>
        </w:rPr>
        <w:t xml:space="preserve"> by</w:t>
      </w:r>
      <w:ins w:id="20" w:author="felab" w:date="2017-01-04T11:43:00Z">
        <w:r w:rsidR="001D004E">
          <w:rPr>
            <w:rFonts w:eastAsia="微软雅黑" w:cs="Times New Roman" w:hint="eastAsia"/>
            <w:color w:val="FF0000"/>
            <w:sz w:val="21"/>
            <w:szCs w:val="21"/>
            <w:shd w:val="clear" w:color="auto" w:fill="FFFFFF"/>
          </w:rPr>
          <w:t xml:space="preserve"> applying finer strip</w:t>
        </w:r>
        <w:r w:rsidR="0041784D">
          <w:rPr>
            <w:rFonts w:eastAsia="微软雅黑" w:cs="Times New Roman" w:hint="eastAsia"/>
            <w:color w:val="FF0000"/>
            <w:sz w:val="21"/>
            <w:szCs w:val="21"/>
            <w:shd w:val="clear" w:color="auto" w:fill="FFFFFF"/>
          </w:rPr>
          <w:t>s.</w:t>
        </w:r>
      </w:ins>
      <w:ins w:id="21" w:author="felab" w:date="2017-01-04T11:44:00Z">
        <w:r w:rsidR="0041784D">
          <w:rPr>
            <w:rFonts w:eastAsia="微软雅黑" w:cs="Times New Roman" w:hint="eastAsia"/>
            <w:color w:val="FF0000"/>
            <w:sz w:val="21"/>
            <w:szCs w:val="21"/>
            <w:shd w:val="clear" w:color="auto" w:fill="FFFFFF"/>
          </w:rPr>
          <w:t xml:space="preserve"> </w:t>
        </w:r>
      </w:ins>
    </w:p>
    <w:p w:rsidR="00DB032F" w:rsidRPr="001D004E" w:rsidRDefault="0041784D" w:rsidP="00277C22">
      <w:pPr>
        <w:spacing w:after="0"/>
        <w:rPr>
          <w:rFonts w:eastAsia="微软雅黑" w:cs="Times New Roman"/>
          <w:color w:val="000000"/>
          <w:sz w:val="21"/>
          <w:szCs w:val="21"/>
          <w:shd w:val="clear" w:color="auto" w:fill="FFFFFF"/>
        </w:rPr>
      </w:pPr>
      <w:ins w:id="22" w:author="felab" w:date="2017-01-04T11:44:00Z">
        <w:r>
          <w:rPr>
            <w:rFonts w:eastAsia="微软雅黑" w:cs="Times New Roman" w:hint="eastAsia"/>
            <w:color w:val="FF0000"/>
            <w:sz w:val="21"/>
            <w:szCs w:val="21"/>
            <w:shd w:val="clear" w:color="auto" w:fill="FFFFFF"/>
          </w:rPr>
          <w:t xml:space="preserve">This part has been added into </w:t>
        </w:r>
        <w:r w:rsidR="00A41619">
          <w:rPr>
            <w:rFonts w:eastAsia="微软雅黑" w:cs="Times New Roman" w:hint="eastAsia"/>
            <w:color w:val="FF0000"/>
            <w:sz w:val="21"/>
            <w:szCs w:val="21"/>
            <w:shd w:val="clear" w:color="auto" w:fill="FFFFFF"/>
          </w:rPr>
          <w:t xml:space="preserve">the </w:t>
        </w:r>
      </w:ins>
      <w:ins w:id="23" w:author="felab" w:date="2017-01-04T11:45:00Z">
        <w:r w:rsidR="009878FE">
          <w:rPr>
            <w:rFonts w:eastAsia="微软雅黑" w:cs="Times New Roman" w:hint="eastAsia"/>
            <w:color w:val="FF0000"/>
            <w:sz w:val="21"/>
            <w:szCs w:val="21"/>
            <w:shd w:val="clear" w:color="auto" w:fill="FFFFFF"/>
          </w:rPr>
          <w:t>latest</w:t>
        </w:r>
      </w:ins>
      <w:ins w:id="24" w:author="felab" w:date="2017-01-04T11:44:00Z">
        <w:r>
          <w:rPr>
            <w:rFonts w:eastAsia="微软雅黑" w:cs="Times New Roman" w:hint="eastAsia"/>
            <w:color w:val="FF0000"/>
            <w:sz w:val="21"/>
            <w:szCs w:val="21"/>
            <w:shd w:val="clear" w:color="auto" w:fill="FFFFFF"/>
          </w:rPr>
          <w:t xml:space="preserve"> revision.</w:t>
        </w:r>
      </w:ins>
      <w:del w:id="25" w:author="felab" w:date="2017-01-04T11:43:00Z">
        <w:r w:rsidR="00DB032F" w:rsidRPr="001D004E" w:rsidDel="001D004E">
          <w:rPr>
            <w:rFonts w:eastAsia="微软雅黑" w:cs="Times New Roman"/>
            <w:color w:val="FF0000"/>
            <w:sz w:val="21"/>
            <w:szCs w:val="21"/>
            <w:shd w:val="clear" w:color="auto" w:fill="FFFFFF"/>
          </w:rPr>
          <w:delText xml:space="preserve"> the charge-center method.</w:delText>
        </w:r>
      </w:del>
    </w:p>
    <w:p w:rsidR="0019713D" w:rsidRPr="008D3349" w:rsidRDefault="00DB032F" w:rsidP="004E0E31">
      <w:pPr>
        <w:spacing w:after="0"/>
        <w:jc w:val="center"/>
        <w:rPr>
          <w:rFonts w:eastAsia="微软雅黑" w:cs="Times New Roman"/>
          <w:color w:val="000000"/>
          <w:sz w:val="21"/>
          <w:szCs w:val="21"/>
          <w:shd w:val="clear" w:color="auto" w:fill="FFFFFF"/>
        </w:rPr>
      </w:pPr>
      <w:commentRangeStart w:id="26"/>
      <w:r w:rsidRPr="008D3349">
        <w:rPr>
          <w:rFonts w:eastAsia="微软雅黑" w:cs="Times New Roman"/>
          <w:noProof/>
          <w:color w:val="000000"/>
          <w:sz w:val="21"/>
          <w:szCs w:val="21"/>
          <w:shd w:val="clear" w:color="auto" w:fill="FFFFFF"/>
        </w:rPr>
        <w:drawing>
          <wp:inline distT="0" distB="0" distL="0" distR="0">
            <wp:extent cx="4096512" cy="3307137"/>
            <wp:effectExtent l="0" t="0" r="0" b="7620"/>
            <wp:docPr id="1" name="图片 1"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Image.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6367" cy="3307020"/>
                    </a:xfrm>
                    <a:prstGeom prst="rect">
                      <a:avLst/>
                    </a:prstGeom>
                    <a:noFill/>
                    <a:ln>
                      <a:noFill/>
                    </a:ln>
                  </pic:spPr>
                </pic:pic>
              </a:graphicData>
            </a:graphic>
          </wp:inline>
        </w:drawing>
      </w:r>
      <w:commentRangeEnd w:id="26"/>
      <w:r w:rsidR="00843CB7">
        <w:rPr>
          <w:rStyle w:val="af5"/>
        </w:rPr>
        <w:commentReference w:id="26"/>
      </w:r>
    </w:p>
    <w:p w:rsidR="00DB032F" w:rsidRDefault="0019713D" w:rsidP="004E0E31">
      <w:pPr>
        <w:spacing w:after="0"/>
        <w:jc w:val="cente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Fig.</w:t>
      </w:r>
      <w:r w:rsidR="00CC396B" w:rsidRPr="008D3349">
        <w:rPr>
          <w:rFonts w:eastAsia="微软雅黑" w:cs="Times New Roman"/>
          <w:color w:val="FF0000"/>
          <w:sz w:val="21"/>
          <w:szCs w:val="21"/>
          <w:shd w:val="clear" w:color="auto" w:fill="FFFFFF"/>
        </w:rPr>
        <w:fldChar w:fldCharType="begin"/>
      </w:r>
      <w:r w:rsidRPr="008D3349">
        <w:rPr>
          <w:rFonts w:eastAsia="微软雅黑" w:cs="Times New Roman"/>
          <w:color w:val="FF0000"/>
          <w:sz w:val="21"/>
          <w:szCs w:val="21"/>
          <w:shd w:val="clear" w:color="auto" w:fill="FFFFFF"/>
        </w:rPr>
        <w:instrText xml:space="preserve"> SEQ Fig. \* ARABIC </w:instrText>
      </w:r>
      <w:r w:rsidR="00CC396B" w:rsidRPr="008D3349">
        <w:rPr>
          <w:rFonts w:eastAsia="微软雅黑" w:cs="Times New Roman"/>
          <w:color w:val="FF0000"/>
          <w:sz w:val="21"/>
          <w:szCs w:val="21"/>
          <w:shd w:val="clear" w:color="auto" w:fill="FFFFFF"/>
        </w:rPr>
        <w:fldChar w:fldCharType="separate"/>
      </w:r>
      <w:r w:rsidR="009F7807">
        <w:rPr>
          <w:rFonts w:eastAsia="微软雅黑" w:cs="Times New Roman"/>
          <w:noProof/>
          <w:color w:val="FF0000"/>
          <w:sz w:val="21"/>
          <w:szCs w:val="21"/>
          <w:shd w:val="clear" w:color="auto" w:fill="FFFFFF"/>
        </w:rPr>
        <w:t>1</w:t>
      </w:r>
      <w:r w:rsidR="00CC396B" w:rsidRPr="008D3349">
        <w:rPr>
          <w:rFonts w:eastAsia="微软雅黑" w:cs="Times New Roman"/>
          <w:color w:val="FF0000"/>
          <w:sz w:val="21"/>
          <w:szCs w:val="21"/>
          <w:shd w:val="clear" w:color="auto" w:fill="FFFFFF"/>
        </w:rPr>
        <w:fldChar w:fldCharType="end"/>
      </w:r>
      <w:r w:rsidRPr="008D3349">
        <w:rPr>
          <w:rFonts w:eastAsia="微软雅黑" w:cs="Times New Roman"/>
          <w:color w:val="FF0000"/>
          <w:sz w:val="21"/>
          <w:szCs w:val="21"/>
          <w:shd w:val="clear" w:color="auto" w:fill="FFFFFF"/>
        </w:rPr>
        <w:t>. Schematic of packet codeing techniques</w:t>
      </w:r>
    </w:p>
    <w:p w:rsidR="002A7CA1" w:rsidRDefault="002A7CA1" w:rsidP="004E0E31">
      <w:pPr>
        <w:spacing w:after="0"/>
        <w:jc w:val="center"/>
        <w:rPr>
          <w:rFonts w:eastAsia="微软雅黑" w:cs="Times New Roman"/>
          <w:color w:val="FF0000"/>
          <w:sz w:val="21"/>
          <w:szCs w:val="21"/>
          <w:shd w:val="clear" w:color="auto" w:fill="FFFFFF"/>
        </w:rPr>
      </w:pPr>
    </w:p>
    <w:p w:rsidR="002A7CA1" w:rsidRPr="008D3349" w:rsidRDefault="002A7CA1" w:rsidP="004E0E31">
      <w:pPr>
        <w:spacing w:after="0"/>
        <w:jc w:val="center"/>
        <w:rPr>
          <w:rFonts w:eastAsia="微软雅黑" w:cs="Times New Roman"/>
          <w:color w:val="000000"/>
          <w:sz w:val="21"/>
          <w:szCs w:val="21"/>
          <w:shd w:val="clear" w:color="auto" w:fill="FFFFFF"/>
        </w:rPr>
      </w:pPr>
    </w:p>
    <w:p w:rsidR="0019713D" w:rsidRPr="008D3349" w:rsidRDefault="00831212" w:rsidP="00277C22">
      <w:pPr>
        <w:spacing w:after="0"/>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Q:A strip signal is split in two parts with a certain ratio. This ratio has probably an optimum, since it does not work if the ratio is 1 or 0. This issue is not addressed at al</w:t>
      </w:r>
      <w:r w:rsidR="00A83A86" w:rsidRPr="008D3349">
        <w:rPr>
          <w:rFonts w:eastAsia="微软雅黑" w:cs="Times New Roman"/>
          <w:color w:val="000000"/>
          <w:sz w:val="21"/>
          <w:szCs w:val="21"/>
          <w:shd w:val="clear" w:color="auto" w:fill="FFFFFF"/>
        </w:rPr>
        <w:t>l</w:t>
      </w:r>
      <w:r w:rsidRPr="008D3349">
        <w:rPr>
          <w:rFonts w:eastAsia="微软雅黑" w:cs="Times New Roman"/>
          <w:color w:val="000000"/>
          <w:sz w:val="21"/>
          <w:szCs w:val="21"/>
          <w:shd w:val="clear" w:color="auto" w:fill="FFFFFF"/>
        </w:rPr>
        <w:t>.</w:t>
      </w:r>
    </w:p>
    <w:p w:rsidR="00CB75BA" w:rsidRDefault="00A83A86" w:rsidP="00277C22">
      <w:pPr>
        <w:spacing w:after="0"/>
        <w:rPr>
          <w:ins w:id="27" w:author="felab" w:date="2017-01-04T11:50:00Z"/>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w:t>
      </w:r>
      <w:r w:rsidR="002C2CB1">
        <w:rPr>
          <w:rFonts w:eastAsia="微软雅黑" w:cs="Times New Roman"/>
          <w:color w:val="FF0000"/>
          <w:sz w:val="21"/>
          <w:szCs w:val="21"/>
          <w:shd w:val="clear" w:color="auto" w:fill="FFFFFF"/>
        </w:rPr>
        <w:t> </w:t>
      </w:r>
      <w:ins w:id="28" w:author="felab" w:date="2017-01-04T11:51:00Z">
        <w:r w:rsidR="00CB75BA">
          <w:rPr>
            <w:rFonts w:eastAsia="微软雅黑" w:cs="Times New Roman" w:hint="eastAsia"/>
            <w:color w:val="FF0000"/>
            <w:sz w:val="21"/>
            <w:szCs w:val="21"/>
            <w:shd w:val="clear" w:color="auto" w:fill="FFFFFF"/>
          </w:rPr>
          <w:t>已在论文中补充</w:t>
        </w:r>
        <w:r w:rsidR="00A0336D">
          <w:rPr>
            <w:rFonts w:eastAsia="微软雅黑" w:cs="Times New Roman" w:hint="eastAsia"/>
            <w:color w:val="FF0000"/>
            <w:sz w:val="21"/>
            <w:szCs w:val="21"/>
            <w:shd w:val="clear" w:color="auto" w:fill="FFFFFF"/>
          </w:rPr>
          <w:t xml:space="preserve"> </w:t>
        </w:r>
      </w:ins>
    </w:p>
    <w:p w:rsidR="00831212" w:rsidRPr="008D3349" w:rsidRDefault="002C2CB1" w:rsidP="00277C22">
      <w:pPr>
        <w:spacing w:after="0"/>
        <w:rPr>
          <w:rFonts w:eastAsia="微软雅黑" w:cs="Times New Roman"/>
          <w:color w:val="FF0000"/>
          <w:sz w:val="21"/>
          <w:szCs w:val="21"/>
          <w:shd w:val="clear" w:color="auto" w:fill="FFFFFF"/>
        </w:rPr>
      </w:pPr>
      <w:r>
        <w:rPr>
          <w:rFonts w:eastAsia="微软雅黑" w:cs="Times New Roman"/>
          <w:color w:val="FF0000"/>
          <w:sz w:val="21"/>
          <w:szCs w:val="21"/>
          <w:shd w:val="clear" w:color="auto" w:fill="FFFFFF"/>
        </w:rPr>
        <w:lastRenderedPageBreak/>
        <w:t xml:space="preserve">In order to </w:t>
      </w:r>
      <w:del w:id="29" w:author="felab" w:date="2017-01-04T11:59:00Z">
        <w:r w:rsidDel="002B2211">
          <w:rPr>
            <w:rFonts w:eastAsia="微软雅黑" w:cs="Times New Roman"/>
            <w:color w:val="FF0000"/>
            <w:sz w:val="21"/>
            <w:szCs w:val="21"/>
            <w:shd w:val="clear" w:color="auto" w:fill="FFFFFF"/>
          </w:rPr>
          <w:delText xml:space="preserve">select </w:delText>
        </w:r>
      </w:del>
      <w:ins w:id="30" w:author="felab" w:date="2017-01-04T11:59:00Z">
        <w:r w:rsidR="002B2211">
          <w:rPr>
            <w:rFonts w:eastAsia="微软雅黑" w:cs="Times New Roman" w:hint="eastAsia"/>
            <w:color w:val="FF0000"/>
            <w:sz w:val="21"/>
            <w:szCs w:val="21"/>
            <w:shd w:val="clear" w:color="auto" w:fill="FFFFFF"/>
          </w:rPr>
          <w:t>study</w:t>
        </w:r>
        <w:r w:rsidR="002B2211">
          <w:rPr>
            <w:rFonts w:eastAsia="微软雅黑" w:cs="Times New Roman"/>
            <w:color w:val="FF0000"/>
            <w:sz w:val="21"/>
            <w:szCs w:val="21"/>
            <w:shd w:val="clear" w:color="auto" w:fill="FFFFFF"/>
          </w:rPr>
          <w:t xml:space="preserve"> </w:t>
        </w:r>
      </w:ins>
      <w:r>
        <w:rPr>
          <w:rFonts w:eastAsia="微软雅黑" w:cs="Times New Roman"/>
          <w:color w:val="FF0000"/>
          <w:sz w:val="21"/>
          <w:szCs w:val="21"/>
          <w:shd w:val="clear" w:color="auto" w:fill="FFFFFF"/>
        </w:rPr>
        <w:t xml:space="preserve">the </w:t>
      </w:r>
      <w:del w:id="31" w:author="felab" w:date="2017-01-04T12:00:00Z">
        <w:r w:rsidDel="002B2211">
          <w:rPr>
            <w:rFonts w:eastAsia="微软雅黑" w:cs="Times New Roman"/>
            <w:color w:val="FF0000"/>
            <w:sz w:val="21"/>
            <w:szCs w:val="21"/>
            <w:shd w:val="clear" w:color="auto" w:fill="FFFFFF"/>
          </w:rPr>
          <w:delText>optimi</w:delText>
        </w:r>
        <w:r w:rsidDel="002B2211">
          <w:rPr>
            <w:rFonts w:eastAsia="微软雅黑" w:cs="Times New Roman" w:hint="eastAsia"/>
            <w:color w:val="FF0000"/>
            <w:sz w:val="21"/>
            <w:szCs w:val="21"/>
            <w:shd w:val="clear" w:color="auto" w:fill="FFFFFF"/>
          </w:rPr>
          <w:delText>z</w:delText>
        </w:r>
        <w:r w:rsidR="00831212" w:rsidRPr="008D3349" w:rsidDel="002B2211">
          <w:rPr>
            <w:rFonts w:eastAsia="微软雅黑" w:cs="Times New Roman"/>
            <w:color w:val="FF0000"/>
            <w:sz w:val="21"/>
            <w:szCs w:val="21"/>
            <w:shd w:val="clear" w:color="auto" w:fill="FFFFFF"/>
          </w:rPr>
          <w:delText>ed width ratio of the two induced strips</w:delText>
        </w:r>
      </w:del>
      <w:ins w:id="32" w:author="felab" w:date="2017-01-04T12:00:00Z">
        <w:r w:rsidR="002B2211">
          <w:rPr>
            <w:rFonts w:eastAsia="微软雅黑" w:cs="Times New Roman" w:hint="eastAsia"/>
            <w:color w:val="FF0000"/>
            <w:sz w:val="21"/>
            <w:szCs w:val="21"/>
            <w:shd w:val="clear" w:color="auto" w:fill="FFFFFF"/>
          </w:rPr>
          <w:t xml:space="preserve"> </w:t>
        </w:r>
        <w:r w:rsidR="002B2211">
          <w:rPr>
            <w:rFonts w:eastAsia="微软雅黑" w:cs="Times New Roman"/>
            <w:color w:val="FF0000"/>
            <w:sz w:val="21"/>
            <w:szCs w:val="21"/>
            <w:shd w:val="clear" w:color="auto" w:fill="FFFFFF"/>
          </w:rPr>
          <w:t>…</w:t>
        </w:r>
        <w:r w:rsidR="002B2211">
          <w:rPr>
            <w:rFonts w:eastAsia="微软雅黑" w:cs="Times New Roman" w:hint="eastAsia"/>
            <w:color w:val="FF0000"/>
            <w:sz w:val="21"/>
            <w:szCs w:val="21"/>
            <w:shd w:val="clear" w:color="auto" w:fill="FFFFFF"/>
          </w:rPr>
          <w:t>relationship</w:t>
        </w:r>
        <w:r w:rsidR="002B2211">
          <w:rPr>
            <w:rFonts w:eastAsia="微软雅黑" w:cs="Times New Roman"/>
            <w:color w:val="FF0000"/>
            <w:sz w:val="21"/>
            <w:szCs w:val="21"/>
            <w:shd w:val="clear" w:color="auto" w:fill="FFFFFF"/>
          </w:rPr>
          <w:t>…</w:t>
        </w:r>
        <w:r w:rsidR="002B2211">
          <w:rPr>
            <w:rFonts w:eastAsia="微软雅黑" w:cs="Times New Roman" w:hint="eastAsia"/>
            <w:color w:val="FF0000"/>
            <w:sz w:val="21"/>
            <w:szCs w:val="21"/>
            <w:shd w:val="clear" w:color="auto" w:fill="FFFFFF"/>
          </w:rPr>
          <w:t>.</w:t>
        </w:r>
      </w:ins>
      <w:r w:rsidR="00831212" w:rsidRPr="008D3349">
        <w:rPr>
          <w:rFonts w:eastAsia="微软雅黑" w:cs="Times New Roman"/>
          <w:color w:val="FF0000"/>
          <w:sz w:val="21"/>
          <w:szCs w:val="21"/>
          <w:shd w:val="clear" w:color="auto" w:fill="FFFFFF"/>
        </w:rPr>
        <w:t>, we used ANS</w:t>
      </w:r>
      <w:r>
        <w:rPr>
          <w:rFonts w:eastAsia="微软雅黑" w:cs="Times New Roman"/>
          <w:color w:val="FF0000"/>
          <w:sz w:val="21"/>
          <w:szCs w:val="21"/>
          <w:shd w:val="clear" w:color="auto" w:fill="FFFFFF"/>
        </w:rPr>
        <w:t>YS's software Designer and S</w:t>
      </w:r>
      <w:r>
        <w:rPr>
          <w:rFonts w:eastAsia="微软雅黑" w:cs="Times New Roman" w:hint="eastAsia"/>
          <w:color w:val="FF0000"/>
          <w:sz w:val="21"/>
          <w:szCs w:val="21"/>
          <w:shd w:val="clear" w:color="auto" w:fill="FFFFFF"/>
        </w:rPr>
        <w:t>I</w:t>
      </w:r>
      <w:r w:rsidR="00831212" w:rsidRPr="008D3349">
        <w:rPr>
          <w:rFonts w:eastAsia="微软雅黑" w:cs="Times New Roman"/>
          <w:color w:val="FF0000"/>
          <w:sz w:val="21"/>
          <w:szCs w:val="21"/>
          <w:shd w:val="clear" w:color="auto" w:fill="FFFFFF"/>
        </w:rPr>
        <w:t xml:space="preserve">wave to simulate </w:t>
      </w:r>
      <w:commentRangeStart w:id="33"/>
      <w:r w:rsidR="00831212" w:rsidRPr="008D3349">
        <w:rPr>
          <w:rFonts w:eastAsia="微软雅黑" w:cs="Times New Roman"/>
          <w:color w:val="FF0000"/>
          <w:sz w:val="21"/>
          <w:szCs w:val="21"/>
          <w:shd w:val="clear" w:color="auto" w:fill="FFFFFF"/>
        </w:rPr>
        <w:t>signal integrity</w:t>
      </w:r>
      <w:commentRangeEnd w:id="33"/>
      <w:r w:rsidR="003A114A">
        <w:rPr>
          <w:rStyle w:val="af5"/>
        </w:rPr>
        <w:commentReference w:id="33"/>
      </w:r>
      <w:r w:rsidR="00831212" w:rsidRPr="008D3349">
        <w:rPr>
          <w:rFonts w:eastAsia="微软雅黑" w:cs="Times New Roman"/>
          <w:color w:val="FF0000"/>
          <w:sz w:val="21"/>
          <w:szCs w:val="21"/>
          <w:shd w:val="clear" w:color="auto" w:fill="FFFFFF"/>
        </w:rPr>
        <w:t xml:space="preserve">. The relationship between the larger signal and the smaller signal at different ratios have been shown in Fig. </w:t>
      </w:r>
      <w:r w:rsidR="00277C22" w:rsidRPr="008D3349">
        <w:rPr>
          <w:rFonts w:eastAsia="微软雅黑" w:cs="Times New Roman"/>
          <w:color w:val="FF0000"/>
          <w:sz w:val="21"/>
          <w:szCs w:val="21"/>
          <w:shd w:val="clear" w:color="auto" w:fill="FFFFFF"/>
        </w:rPr>
        <w:t>2</w:t>
      </w:r>
      <w:r w:rsidR="00831212" w:rsidRPr="008D3349">
        <w:rPr>
          <w:rFonts w:eastAsia="微软雅黑" w:cs="Times New Roman"/>
          <w:color w:val="FF0000"/>
          <w:sz w:val="21"/>
          <w:szCs w:val="21"/>
          <w:shd w:val="clear" w:color="auto" w:fill="FFFFFF"/>
        </w:rPr>
        <w:t xml:space="preserve">. It's necessary to ensure that not only the signals </w:t>
      </w:r>
      <w:ins w:id="34" w:author="felab" w:date="2017-01-04T12:16:00Z">
        <w:r w:rsidR="00AF2DD0">
          <w:rPr>
            <w:rFonts w:eastAsia="微软雅黑" w:cs="Times New Roman" w:hint="eastAsia"/>
            <w:color w:val="FF0000"/>
            <w:sz w:val="21"/>
            <w:szCs w:val="21"/>
            <w:shd w:val="clear" w:color="auto" w:fill="FFFFFF"/>
          </w:rPr>
          <w:t>from</w:t>
        </w:r>
      </w:ins>
      <w:del w:id="35" w:author="felab" w:date="2017-01-04T12:16:00Z">
        <w:r w:rsidR="00831212" w:rsidRPr="008D3349" w:rsidDel="00AF2DD0">
          <w:rPr>
            <w:rFonts w:eastAsia="微软雅黑" w:cs="Times New Roman"/>
            <w:color w:val="FF0000"/>
            <w:sz w:val="21"/>
            <w:szCs w:val="21"/>
            <w:shd w:val="clear" w:color="auto" w:fill="FFFFFF"/>
          </w:rPr>
          <w:delText>on</w:delText>
        </w:r>
      </w:del>
      <w:r w:rsidR="00831212" w:rsidRPr="008D3349">
        <w:rPr>
          <w:rFonts w:eastAsia="微软雅黑" w:cs="Times New Roman"/>
          <w:color w:val="FF0000"/>
          <w:sz w:val="21"/>
          <w:szCs w:val="21"/>
          <w:shd w:val="clear" w:color="auto" w:fill="FFFFFF"/>
        </w:rPr>
        <w:t xml:space="preserve"> the two induced strip have enough difference, but also the smaller signal can be distinguished easily from</w:t>
      </w:r>
      <w:ins w:id="36" w:author="felab" w:date="2017-01-04T12:25:00Z">
        <w:r w:rsidR="00190163">
          <w:rPr>
            <w:rFonts w:eastAsia="微软雅黑" w:cs="Times New Roman" w:hint="eastAsia"/>
            <w:color w:val="FF0000"/>
            <w:sz w:val="21"/>
            <w:szCs w:val="21"/>
            <w:shd w:val="clear" w:color="auto" w:fill="FFFFFF"/>
          </w:rPr>
          <w:t xml:space="preserve"> crosstalk</w:t>
        </w:r>
      </w:ins>
      <w:ins w:id="37" w:author="felab" w:date="2017-01-04T12:26:00Z">
        <w:r w:rsidR="00920DAD">
          <w:rPr>
            <w:rFonts w:eastAsia="微软雅黑" w:cs="Times New Roman" w:hint="eastAsia"/>
            <w:color w:val="FF0000"/>
            <w:sz w:val="21"/>
            <w:szCs w:val="21"/>
            <w:shd w:val="clear" w:color="auto" w:fill="FFFFFF"/>
          </w:rPr>
          <w:t xml:space="preserve"> and</w:t>
        </w:r>
      </w:ins>
      <w:r w:rsidR="00831212" w:rsidRPr="008D3349">
        <w:rPr>
          <w:rFonts w:eastAsia="微软雅黑" w:cs="Times New Roman"/>
          <w:color w:val="FF0000"/>
          <w:sz w:val="21"/>
          <w:szCs w:val="21"/>
          <w:shd w:val="clear" w:color="auto" w:fill="FFFFFF"/>
        </w:rPr>
        <w:t xml:space="preserve"> </w:t>
      </w:r>
      <w:commentRangeStart w:id="38"/>
      <w:r w:rsidR="00831212" w:rsidRPr="008D3349">
        <w:rPr>
          <w:rFonts w:eastAsia="微软雅黑" w:cs="Times New Roman"/>
          <w:color w:val="FF0000"/>
          <w:sz w:val="21"/>
          <w:szCs w:val="21"/>
          <w:shd w:val="clear" w:color="auto" w:fill="FFFFFF"/>
        </w:rPr>
        <w:t>noise</w:t>
      </w:r>
      <w:commentRangeEnd w:id="38"/>
      <w:r w:rsidR="00D021F8">
        <w:rPr>
          <w:rStyle w:val="af5"/>
        </w:rPr>
        <w:commentReference w:id="38"/>
      </w:r>
      <w:r w:rsidR="00831212" w:rsidRPr="008D3349">
        <w:rPr>
          <w:rFonts w:eastAsia="微软雅黑" w:cs="Times New Roman"/>
          <w:color w:val="FF0000"/>
          <w:sz w:val="21"/>
          <w:szCs w:val="21"/>
          <w:shd w:val="clear" w:color="auto" w:fill="FFFFFF"/>
        </w:rPr>
        <w:t>.</w:t>
      </w:r>
      <w:r w:rsidR="00277C22" w:rsidRPr="008D3349">
        <w:rPr>
          <w:rFonts w:eastAsia="微软雅黑" w:cs="Times New Roman"/>
          <w:color w:val="FF0000"/>
          <w:sz w:val="21"/>
          <w:szCs w:val="21"/>
          <w:shd w:val="clear" w:color="auto" w:fill="FFFFFF"/>
        </w:rPr>
        <w:t xml:space="preserve"> </w:t>
      </w:r>
      <w:del w:id="39" w:author="felab" w:date="2017-01-04T12:16:00Z">
        <w:r w:rsidR="00277C22" w:rsidRPr="008D3349" w:rsidDel="00AF2DD0">
          <w:rPr>
            <w:rFonts w:eastAsia="微软雅黑" w:cs="Times New Roman"/>
            <w:color w:val="FF0000"/>
            <w:sz w:val="21"/>
            <w:szCs w:val="21"/>
            <w:shd w:val="clear" w:color="auto" w:fill="FFFFFF"/>
          </w:rPr>
          <w:delText>The</w:delText>
        </w:r>
      </w:del>
      <w:r w:rsidR="00277C22" w:rsidRPr="008D3349">
        <w:rPr>
          <w:rFonts w:eastAsia="微软雅黑" w:cs="Times New Roman"/>
          <w:color w:val="FF0000"/>
          <w:sz w:val="21"/>
          <w:szCs w:val="21"/>
          <w:shd w:val="clear" w:color="auto" w:fill="FFFFFF"/>
        </w:rPr>
        <w:t xml:space="preserve"> Fig. 3</w:t>
      </w:r>
      <w:r w:rsidR="00831212" w:rsidRPr="008D3349">
        <w:rPr>
          <w:rFonts w:eastAsia="微软雅黑" w:cs="Times New Roman"/>
          <w:color w:val="FF0000"/>
          <w:sz w:val="21"/>
          <w:szCs w:val="21"/>
          <w:shd w:val="clear" w:color="auto" w:fill="FFFFFF"/>
        </w:rPr>
        <w:t xml:space="preserve"> shows the output signal of each channel when the width ratio is 2. I</w:t>
      </w:r>
      <w:r w:rsidR="00277C22" w:rsidRPr="008D3349">
        <w:rPr>
          <w:rFonts w:eastAsia="微软雅黑" w:cs="Times New Roman"/>
          <w:color w:val="FF0000"/>
          <w:sz w:val="21"/>
          <w:szCs w:val="21"/>
          <w:shd w:val="clear" w:color="auto" w:fill="FFFFFF"/>
        </w:rPr>
        <w:t>t can be seen from Fig. 3</w:t>
      </w:r>
      <w:r w:rsidR="00831212" w:rsidRPr="008D3349">
        <w:rPr>
          <w:rFonts w:eastAsia="微软雅黑" w:cs="Times New Roman"/>
          <w:color w:val="FF0000"/>
          <w:sz w:val="21"/>
          <w:szCs w:val="21"/>
          <w:shd w:val="clear" w:color="auto" w:fill="FFFFFF"/>
        </w:rPr>
        <w:t xml:space="preserve"> that the smaller signal has enough recognition degree from </w:t>
      </w:r>
      <w:del w:id="40" w:author="felab" w:date="2017-01-04T12:25:00Z">
        <w:r w:rsidR="00831212" w:rsidRPr="008D3349" w:rsidDel="00190163">
          <w:rPr>
            <w:rFonts w:eastAsia="微软雅黑" w:cs="Times New Roman"/>
            <w:color w:val="FF0000"/>
            <w:sz w:val="21"/>
            <w:szCs w:val="21"/>
            <w:shd w:val="clear" w:color="auto" w:fill="FFFFFF"/>
          </w:rPr>
          <w:delText>noise</w:delText>
        </w:r>
      </w:del>
      <w:ins w:id="41" w:author="felab" w:date="2017-01-04T12:22:00Z">
        <w:r w:rsidR="00602D25">
          <w:rPr>
            <w:rFonts w:eastAsia="微软雅黑" w:cs="Times New Roman" w:hint="eastAsia"/>
            <w:color w:val="FF0000"/>
            <w:sz w:val="21"/>
            <w:szCs w:val="21"/>
            <w:shd w:val="clear" w:color="auto" w:fill="FFFFFF"/>
          </w:rPr>
          <w:t>crosstalk</w:t>
        </w:r>
      </w:ins>
      <w:r w:rsidR="00831212" w:rsidRPr="008D3349">
        <w:rPr>
          <w:rFonts w:eastAsia="微软雅黑" w:cs="Times New Roman"/>
          <w:color w:val="FF0000"/>
          <w:sz w:val="21"/>
          <w:szCs w:val="21"/>
          <w:shd w:val="clear" w:color="auto" w:fill="FFFFFF"/>
        </w:rPr>
        <w:t xml:space="preserve">. </w:t>
      </w:r>
      <w:del w:id="42" w:author="felab" w:date="2017-01-04T12:22:00Z">
        <w:r w:rsidR="00831212" w:rsidRPr="008D3349" w:rsidDel="00D021F8">
          <w:rPr>
            <w:rFonts w:eastAsia="微软雅黑" w:cs="Times New Roman"/>
            <w:color w:val="FF0000"/>
            <w:sz w:val="21"/>
            <w:szCs w:val="21"/>
            <w:shd w:val="clear" w:color="auto" w:fill="FFFFFF"/>
          </w:rPr>
          <w:delText>As a result, we took the width ratio of 2:1. </w:delText>
        </w:r>
      </w:del>
    </w:p>
    <w:p w:rsidR="00277C22" w:rsidRPr="008D3349" w:rsidRDefault="00831212" w:rsidP="004E0E31">
      <w:pPr>
        <w:spacing w:after="0"/>
        <w:jc w:val="center"/>
        <w:rPr>
          <w:rFonts w:eastAsia="微软雅黑" w:cs="Times New Roman"/>
          <w:color w:val="FF0000"/>
          <w:sz w:val="21"/>
          <w:szCs w:val="21"/>
          <w:shd w:val="clear" w:color="auto" w:fill="FFFFFF"/>
        </w:rPr>
      </w:pPr>
      <w:commentRangeStart w:id="43"/>
      <w:r w:rsidRPr="008D3349">
        <w:rPr>
          <w:rFonts w:eastAsia="微软雅黑" w:cs="Times New Roman"/>
          <w:noProof/>
          <w:color w:val="FF0000"/>
          <w:sz w:val="21"/>
          <w:szCs w:val="21"/>
          <w:shd w:val="clear" w:color="auto" w:fill="FFFFFF"/>
        </w:rPr>
        <w:drawing>
          <wp:inline distT="0" distB="0" distL="0" distR="0">
            <wp:extent cx="3891687" cy="3078575"/>
            <wp:effectExtent l="0" t="0" r="0" b="7620"/>
            <wp:docPr id="2" name="图片 2"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Image.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4165" cy="3080535"/>
                    </a:xfrm>
                    <a:prstGeom prst="rect">
                      <a:avLst/>
                    </a:prstGeom>
                    <a:noFill/>
                    <a:ln>
                      <a:noFill/>
                    </a:ln>
                  </pic:spPr>
                </pic:pic>
              </a:graphicData>
            </a:graphic>
          </wp:inline>
        </w:drawing>
      </w:r>
      <w:commentRangeEnd w:id="43"/>
      <w:r w:rsidR="00A0336D">
        <w:rPr>
          <w:rStyle w:val="af5"/>
        </w:rPr>
        <w:commentReference w:id="43"/>
      </w:r>
    </w:p>
    <w:p w:rsidR="00831212" w:rsidRPr="008D3349" w:rsidRDefault="00277C22" w:rsidP="004E0E31">
      <w:pPr>
        <w:spacing w:after="0"/>
        <w:jc w:val="cente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Fig.</w:t>
      </w:r>
      <w:r w:rsidR="00CC396B" w:rsidRPr="008D3349">
        <w:rPr>
          <w:rFonts w:eastAsia="微软雅黑" w:cs="Times New Roman"/>
          <w:color w:val="FF0000"/>
          <w:sz w:val="21"/>
          <w:szCs w:val="21"/>
          <w:shd w:val="clear" w:color="auto" w:fill="FFFFFF"/>
        </w:rPr>
        <w:fldChar w:fldCharType="begin"/>
      </w:r>
      <w:r w:rsidRPr="008D3349">
        <w:rPr>
          <w:rFonts w:eastAsia="微软雅黑" w:cs="Times New Roman"/>
          <w:color w:val="FF0000"/>
          <w:sz w:val="21"/>
          <w:szCs w:val="21"/>
          <w:shd w:val="clear" w:color="auto" w:fill="FFFFFF"/>
        </w:rPr>
        <w:instrText xml:space="preserve"> SEQ Fig. \* ARABIC </w:instrText>
      </w:r>
      <w:r w:rsidR="00CC396B" w:rsidRPr="008D3349">
        <w:rPr>
          <w:rFonts w:eastAsia="微软雅黑" w:cs="Times New Roman"/>
          <w:color w:val="FF0000"/>
          <w:sz w:val="21"/>
          <w:szCs w:val="21"/>
          <w:shd w:val="clear" w:color="auto" w:fill="FFFFFF"/>
        </w:rPr>
        <w:fldChar w:fldCharType="separate"/>
      </w:r>
      <w:r w:rsidR="009F7807">
        <w:rPr>
          <w:rFonts w:eastAsia="微软雅黑" w:cs="Times New Roman"/>
          <w:noProof/>
          <w:color w:val="FF0000"/>
          <w:sz w:val="21"/>
          <w:szCs w:val="21"/>
          <w:shd w:val="clear" w:color="auto" w:fill="FFFFFF"/>
        </w:rPr>
        <w:t>2</w:t>
      </w:r>
      <w:r w:rsidR="00CC396B" w:rsidRPr="008D3349">
        <w:rPr>
          <w:rFonts w:eastAsia="微软雅黑" w:cs="Times New Roman"/>
          <w:color w:val="FF0000"/>
          <w:sz w:val="21"/>
          <w:szCs w:val="21"/>
          <w:shd w:val="clear" w:color="auto" w:fill="FFFFFF"/>
        </w:rPr>
        <w:fldChar w:fldCharType="end"/>
      </w:r>
      <w:r w:rsidRPr="008D3349">
        <w:rPr>
          <w:rFonts w:eastAsia="微软雅黑" w:cs="Times New Roman"/>
          <w:color w:val="FF0000"/>
          <w:sz w:val="21"/>
          <w:szCs w:val="21"/>
          <w:shd w:val="clear" w:color="auto" w:fill="FFFFFF"/>
        </w:rPr>
        <w:t>. the output signal of wide strip and narrow strip under different width ratio</w:t>
      </w:r>
    </w:p>
    <w:p w:rsidR="00277C22" w:rsidRPr="008D3349" w:rsidRDefault="00831212" w:rsidP="004E0E31">
      <w:pPr>
        <w:spacing w:after="0"/>
        <w:jc w:val="center"/>
        <w:rPr>
          <w:rFonts w:eastAsia="微软雅黑" w:cs="Times New Roman"/>
          <w:color w:val="FF0000"/>
          <w:sz w:val="21"/>
          <w:szCs w:val="21"/>
          <w:shd w:val="clear" w:color="auto" w:fill="FFFFFF"/>
        </w:rPr>
      </w:pPr>
      <w:commentRangeStart w:id="44"/>
      <w:r w:rsidRPr="008D3349">
        <w:rPr>
          <w:rFonts w:eastAsia="微软雅黑" w:cs="Times New Roman"/>
          <w:noProof/>
          <w:color w:val="FF0000"/>
          <w:sz w:val="21"/>
          <w:szCs w:val="21"/>
          <w:shd w:val="clear" w:color="auto" w:fill="FFFFFF"/>
        </w:rPr>
        <w:drawing>
          <wp:inline distT="0" distB="0" distL="0" distR="0">
            <wp:extent cx="4052621" cy="2770036"/>
            <wp:effectExtent l="0" t="0" r="5080" b="0"/>
            <wp:docPr id="3" name="图片 3"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Imag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52660" cy="2770063"/>
                    </a:xfrm>
                    <a:prstGeom prst="rect">
                      <a:avLst/>
                    </a:prstGeom>
                    <a:noFill/>
                    <a:ln>
                      <a:noFill/>
                    </a:ln>
                  </pic:spPr>
                </pic:pic>
              </a:graphicData>
            </a:graphic>
          </wp:inline>
        </w:drawing>
      </w:r>
      <w:commentRangeEnd w:id="44"/>
      <w:r w:rsidR="00F86859">
        <w:rPr>
          <w:rStyle w:val="af5"/>
        </w:rPr>
        <w:commentReference w:id="44"/>
      </w:r>
    </w:p>
    <w:p w:rsidR="00831212" w:rsidRDefault="00277C22" w:rsidP="004E0E31">
      <w:pPr>
        <w:spacing w:after="0"/>
        <w:jc w:val="cente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Fig.</w:t>
      </w:r>
      <w:r w:rsidR="00CC396B" w:rsidRPr="008D3349">
        <w:rPr>
          <w:rFonts w:eastAsia="微软雅黑" w:cs="Times New Roman"/>
          <w:color w:val="FF0000"/>
          <w:sz w:val="21"/>
          <w:szCs w:val="21"/>
          <w:shd w:val="clear" w:color="auto" w:fill="FFFFFF"/>
        </w:rPr>
        <w:fldChar w:fldCharType="begin"/>
      </w:r>
      <w:r w:rsidRPr="008D3349">
        <w:rPr>
          <w:rFonts w:eastAsia="微软雅黑" w:cs="Times New Roman"/>
          <w:color w:val="FF0000"/>
          <w:sz w:val="21"/>
          <w:szCs w:val="21"/>
          <w:shd w:val="clear" w:color="auto" w:fill="FFFFFF"/>
        </w:rPr>
        <w:instrText xml:space="preserve"> SEQ Fig. \* ARABIC </w:instrText>
      </w:r>
      <w:r w:rsidR="00CC396B" w:rsidRPr="008D3349">
        <w:rPr>
          <w:rFonts w:eastAsia="微软雅黑" w:cs="Times New Roman"/>
          <w:color w:val="FF0000"/>
          <w:sz w:val="21"/>
          <w:szCs w:val="21"/>
          <w:shd w:val="clear" w:color="auto" w:fill="FFFFFF"/>
        </w:rPr>
        <w:fldChar w:fldCharType="separate"/>
      </w:r>
      <w:r w:rsidR="009F7807">
        <w:rPr>
          <w:rFonts w:eastAsia="微软雅黑" w:cs="Times New Roman"/>
          <w:noProof/>
          <w:color w:val="FF0000"/>
          <w:sz w:val="21"/>
          <w:szCs w:val="21"/>
          <w:shd w:val="clear" w:color="auto" w:fill="FFFFFF"/>
        </w:rPr>
        <w:t>3</w:t>
      </w:r>
      <w:r w:rsidR="00CC396B" w:rsidRPr="008D3349">
        <w:rPr>
          <w:rFonts w:eastAsia="微软雅黑" w:cs="Times New Roman"/>
          <w:color w:val="FF0000"/>
          <w:sz w:val="21"/>
          <w:szCs w:val="21"/>
          <w:shd w:val="clear" w:color="auto" w:fill="FFFFFF"/>
        </w:rPr>
        <w:fldChar w:fldCharType="end"/>
      </w:r>
      <w:r w:rsidRPr="008D3349">
        <w:rPr>
          <w:rFonts w:eastAsia="微软雅黑" w:cs="Times New Roman"/>
          <w:color w:val="FF0000"/>
          <w:sz w:val="21"/>
          <w:szCs w:val="21"/>
          <w:shd w:val="clear" w:color="auto" w:fill="FFFFFF"/>
        </w:rPr>
        <w:t>. output signal of all electronic channels when ratio is 2:1</w:t>
      </w:r>
    </w:p>
    <w:p w:rsidR="002A7CA1" w:rsidRDefault="002A7CA1" w:rsidP="004E0E31">
      <w:pPr>
        <w:spacing w:after="0"/>
        <w:jc w:val="center"/>
        <w:rPr>
          <w:rFonts w:eastAsia="微软雅黑" w:cs="Times New Roman"/>
          <w:color w:val="FF0000"/>
          <w:sz w:val="21"/>
          <w:szCs w:val="21"/>
          <w:shd w:val="clear" w:color="auto" w:fill="FFFFFF"/>
        </w:rPr>
      </w:pPr>
    </w:p>
    <w:p w:rsidR="002A7CA1" w:rsidRPr="008D3349" w:rsidRDefault="002A7CA1" w:rsidP="004E0E31">
      <w:pPr>
        <w:spacing w:after="0"/>
        <w:jc w:val="center"/>
        <w:rPr>
          <w:rFonts w:eastAsia="微软雅黑" w:cs="Times New Roman"/>
          <w:color w:val="FF0000"/>
          <w:sz w:val="21"/>
          <w:szCs w:val="21"/>
          <w:shd w:val="clear" w:color="auto" w:fill="FFFFFF"/>
        </w:rPr>
      </w:pPr>
    </w:p>
    <w:p w:rsidR="004872BD" w:rsidRPr="008D3349" w:rsidRDefault="004872BD" w:rsidP="004872BD">
      <w:pPr>
        <w:spacing w:after="0" w:line="240" w:lineRule="auto"/>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Q:From the raw data of an event in fig 4, the signal distribution over the strips is claimed to be possible. This reconstructed event should have been shown. From that, the width of the distribution over the strips would at least have been indicated.</w:t>
      </w:r>
    </w:p>
    <w:p w:rsidR="004872BD" w:rsidRPr="008D3349" w:rsidRDefault="004872BD" w:rsidP="004872BD">
      <w:pP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 Fig. 4 shows the signals recorded on all 15</w:t>
      </w:r>
      <w:r w:rsidR="00754222">
        <w:rPr>
          <w:rFonts w:eastAsia="微软雅黑" w:cs="Times New Roman" w:hint="eastAsia"/>
          <w:color w:val="FF0000"/>
          <w:sz w:val="21"/>
          <w:szCs w:val="21"/>
          <w:shd w:val="clear" w:color="auto" w:fill="FFFFFF"/>
        </w:rPr>
        <w:t xml:space="preserve"> electronic</w:t>
      </w:r>
      <w:r w:rsidRPr="008D3349">
        <w:rPr>
          <w:rFonts w:eastAsia="微软雅黑" w:cs="Times New Roman"/>
          <w:color w:val="FF0000"/>
          <w:sz w:val="21"/>
          <w:szCs w:val="21"/>
          <w:shd w:val="clear" w:color="auto" w:fill="FFFFFF"/>
        </w:rPr>
        <w:t xml:space="preserve"> channels when an event hit. There are 47 anode strips, which are divided into 3 groups to be encoded and decoded individually, and the width of each strip is 1.07mm. The baseline noise is about 2.5fC. We take 2σ of 5fC as the noise threshold to filter the valid signals. It can be inferred that the valid channels are channel 2, channel 4, channel 12 and channel 14. Channel 2 and channel 4 belong to group 1, from which the hit strip of strip 25 can be decoded. The Channel 12 and channel 14 means that strip 26 is hit, too. According to the distribution of charge on the two strips, the true hit point is strip 25.25, and the width of the event is about 2 strips, which means 2.14mm.</w:t>
      </w:r>
    </w:p>
    <w:p w:rsidR="004872BD" w:rsidRPr="008D3349" w:rsidRDefault="004872BD" w:rsidP="004E0E31">
      <w:pPr>
        <w:keepNext/>
        <w:spacing w:after="0" w:line="240" w:lineRule="auto"/>
        <w:jc w:val="center"/>
        <w:rPr>
          <w:rFonts w:eastAsia="微软雅黑" w:cs="Times New Roman"/>
          <w:color w:val="FF0000"/>
          <w:sz w:val="21"/>
          <w:szCs w:val="21"/>
          <w:shd w:val="clear" w:color="auto" w:fill="FFFFFF"/>
        </w:rPr>
      </w:pPr>
      <w:commentRangeStart w:id="45"/>
      <w:r w:rsidRPr="008D3349">
        <w:rPr>
          <w:rFonts w:eastAsia="微软雅黑" w:cs="Times New Roman"/>
          <w:noProof/>
          <w:color w:val="FF0000"/>
          <w:sz w:val="21"/>
          <w:szCs w:val="21"/>
          <w:shd w:val="clear" w:color="auto" w:fill="FFFFFF"/>
        </w:rPr>
        <w:drawing>
          <wp:inline distT="0" distB="0" distL="0" distR="0">
            <wp:extent cx="3394075" cy="2136140"/>
            <wp:effectExtent l="0" t="0" r="0" b="0"/>
            <wp:docPr id="5" name="图片 5" descr="C:\Users\lenovo\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t.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4075" cy="2136140"/>
                    </a:xfrm>
                    <a:prstGeom prst="rect">
                      <a:avLst/>
                    </a:prstGeom>
                    <a:noFill/>
                    <a:ln>
                      <a:noFill/>
                    </a:ln>
                  </pic:spPr>
                </pic:pic>
              </a:graphicData>
            </a:graphic>
          </wp:inline>
        </w:drawing>
      </w:r>
      <w:commentRangeEnd w:id="45"/>
      <w:r w:rsidR="00BA30EB">
        <w:rPr>
          <w:rStyle w:val="af5"/>
        </w:rPr>
        <w:commentReference w:id="45"/>
      </w:r>
    </w:p>
    <w:p w:rsidR="004872BD" w:rsidRDefault="004872BD" w:rsidP="004E0E31">
      <w:pPr>
        <w:pStyle w:val="a3"/>
        <w:jc w:val="center"/>
        <w:rPr>
          <w:rFonts w:eastAsia="微软雅黑" w:cs="Times New Roman"/>
          <w:b w:val="0"/>
          <w:bCs w:val="0"/>
          <w:color w:val="FF0000"/>
          <w:sz w:val="21"/>
          <w:szCs w:val="21"/>
          <w:shd w:val="clear" w:color="auto" w:fill="FFFFFF"/>
        </w:rPr>
      </w:pPr>
      <w:r w:rsidRPr="008D3349">
        <w:rPr>
          <w:rFonts w:eastAsia="微软雅黑" w:cs="Times New Roman"/>
          <w:b w:val="0"/>
          <w:bCs w:val="0"/>
          <w:color w:val="FF0000"/>
          <w:sz w:val="21"/>
          <w:szCs w:val="21"/>
          <w:shd w:val="clear" w:color="auto" w:fill="FFFFFF"/>
        </w:rPr>
        <w:t>Fig.</w:t>
      </w:r>
      <w:r w:rsidR="00CC396B" w:rsidRPr="008D3349">
        <w:rPr>
          <w:rFonts w:eastAsia="微软雅黑" w:cs="Times New Roman"/>
          <w:b w:val="0"/>
          <w:bCs w:val="0"/>
          <w:color w:val="FF0000"/>
          <w:sz w:val="21"/>
          <w:szCs w:val="21"/>
          <w:shd w:val="clear" w:color="auto" w:fill="FFFFFF"/>
        </w:rPr>
        <w:fldChar w:fldCharType="begin"/>
      </w:r>
      <w:r w:rsidRPr="008D3349">
        <w:rPr>
          <w:rFonts w:eastAsia="微软雅黑" w:cs="Times New Roman"/>
          <w:b w:val="0"/>
          <w:bCs w:val="0"/>
          <w:color w:val="FF0000"/>
          <w:sz w:val="21"/>
          <w:szCs w:val="21"/>
          <w:shd w:val="clear" w:color="auto" w:fill="FFFFFF"/>
        </w:rPr>
        <w:instrText xml:space="preserve"> SEQ Fig. \* ARABIC </w:instrText>
      </w:r>
      <w:r w:rsidR="00CC396B" w:rsidRPr="008D3349">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4</w:t>
      </w:r>
      <w:r w:rsidR="00CC396B" w:rsidRPr="008D3349">
        <w:rPr>
          <w:rFonts w:eastAsia="微软雅黑" w:cs="Times New Roman"/>
          <w:b w:val="0"/>
          <w:bCs w:val="0"/>
          <w:color w:val="FF0000"/>
          <w:sz w:val="21"/>
          <w:szCs w:val="21"/>
          <w:shd w:val="clear" w:color="auto" w:fill="FFFFFF"/>
        </w:rPr>
        <w:fldChar w:fldCharType="end"/>
      </w:r>
      <w:r w:rsidRPr="008D3349">
        <w:rPr>
          <w:rFonts w:eastAsia="微软雅黑" w:cs="Times New Roman"/>
          <w:b w:val="0"/>
          <w:bCs w:val="0"/>
          <w:color w:val="FF0000"/>
          <w:sz w:val="21"/>
          <w:szCs w:val="21"/>
          <w:shd w:val="clear" w:color="auto" w:fill="FFFFFF"/>
        </w:rPr>
        <w:t>. The signal recorded on 15 channels when an event hit</w:t>
      </w:r>
    </w:p>
    <w:p w:rsidR="00211BAE" w:rsidRDefault="00211BAE" w:rsidP="00211BAE"/>
    <w:p w:rsidR="00211BAE" w:rsidRPr="00211BAE" w:rsidRDefault="00211BAE" w:rsidP="00211BAE"/>
    <w:p w:rsidR="00FC5E7C" w:rsidRPr="008D3349" w:rsidRDefault="00FC5E7C" w:rsidP="00FC5E7C">
      <w:pPr>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Q: Fig. 5 shows spatial resolution, but is has no meaning since no info is available </w:t>
      </w:r>
    </w:p>
    <w:p w:rsidR="00FC5E7C" w:rsidRPr="008D3349" w:rsidRDefault="00FC5E7C" w:rsidP="00FC5E7C">
      <w:pPr>
        <w:spacing w:after="0" w:line="240" w:lineRule="auto"/>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t>about issues determining this spatial resolution. The same is true for figs 6 &amp; 7.</w:t>
      </w:r>
    </w:p>
    <w:p w:rsidR="00F808EF" w:rsidRDefault="00FC5E7C" w:rsidP="00E64C68">
      <w:pPr>
        <w:spacing w:after="0" w:line="240" w:lineRule="auto"/>
        <w:rPr>
          <w:ins w:id="46" w:author="felab" w:date="2017-01-04T12:36:00Z"/>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w:t>
      </w:r>
      <w:ins w:id="47" w:author="felab" w:date="2017-01-04T12:36:00Z">
        <w:r w:rsidR="00F808EF">
          <w:rPr>
            <w:rFonts w:eastAsia="微软雅黑" w:cs="Times New Roman" w:hint="eastAsia"/>
            <w:color w:val="FF0000"/>
            <w:sz w:val="21"/>
            <w:szCs w:val="21"/>
            <w:shd w:val="clear" w:color="auto" w:fill="FFFFFF"/>
          </w:rPr>
          <w:t xml:space="preserve"> </w:t>
        </w:r>
        <w:r w:rsidR="00F808EF">
          <w:rPr>
            <w:rFonts w:eastAsia="微软雅黑" w:cs="Times New Roman" w:hint="eastAsia"/>
            <w:color w:val="FF0000"/>
            <w:sz w:val="21"/>
            <w:szCs w:val="21"/>
            <w:shd w:val="clear" w:color="auto" w:fill="FFFFFF"/>
          </w:rPr>
          <w:t>添加到论文中</w:t>
        </w:r>
      </w:ins>
    </w:p>
    <w:p w:rsidR="00E64C68" w:rsidRPr="008D3349" w:rsidRDefault="002739A0" w:rsidP="00E64C68">
      <w:pPr>
        <w:spacing w:after="0" w:line="240" w:lineRule="auto"/>
        <w:rPr>
          <w:rFonts w:eastAsia="微软雅黑" w:cs="Times New Roman"/>
          <w:color w:val="FF0000"/>
          <w:sz w:val="21"/>
          <w:szCs w:val="21"/>
          <w:shd w:val="clear" w:color="auto" w:fill="FFFFFF"/>
        </w:rPr>
      </w:pPr>
      <w:r>
        <w:rPr>
          <w:rFonts w:eastAsia="微软雅黑" w:cs="Times New Roman"/>
          <w:color w:val="FF0000"/>
          <w:sz w:val="21"/>
          <w:szCs w:val="21"/>
          <w:shd w:val="clear" w:color="auto" w:fill="FFFFFF"/>
        </w:rPr>
        <w:t>Fig. 5 shows the decoded spati</w:t>
      </w:r>
      <w:r w:rsidR="00E64C68" w:rsidRPr="008D3349">
        <w:rPr>
          <w:rFonts w:eastAsia="微软雅黑" w:cs="Times New Roman"/>
          <w:color w:val="FF0000"/>
          <w:sz w:val="21"/>
          <w:szCs w:val="21"/>
          <w:shd w:val="clear" w:color="auto" w:fill="FFFFFF"/>
        </w:rPr>
        <w:t>al resolutio</w:t>
      </w:r>
      <w:r w:rsidR="001563FB">
        <w:rPr>
          <w:rFonts w:eastAsia="微软雅黑" w:cs="Times New Roman"/>
          <w:color w:val="FF0000"/>
          <w:sz w:val="21"/>
          <w:szCs w:val="21"/>
          <w:shd w:val="clear" w:color="auto" w:fill="FFFFFF"/>
        </w:rPr>
        <w:t>n result of the detector. A lar</w:t>
      </w:r>
      <w:r w:rsidR="00E64C68" w:rsidRPr="008D3349">
        <w:rPr>
          <w:rFonts w:eastAsia="微软雅黑" w:cs="Times New Roman"/>
          <w:color w:val="FF0000"/>
          <w:sz w:val="21"/>
          <w:szCs w:val="21"/>
          <w:shd w:val="clear" w:color="auto" w:fill="FFFFFF"/>
        </w:rPr>
        <w:t xml:space="preserve">ge number of statistics have been made for a fixed X-ray incidence location. The root-mean-square (RMS) of the statistical histogram is 1.69 strips, which mean the resolution is 1.8mm, considering the width of </w:t>
      </w:r>
      <w:commentRangeStart w:id="48"/>
      <w:r w:rsidR="00E64C68" w:rsidRPr="008D3349">
        <w:rPr>
          <w:rFonts w:eastAsia="微软雅黑" w:cs="Times New Roman"/>
          <w:color w:val="FF0000"/>
          <w:sz w:val="21"/>
          <w:szCs w:val="21"/>
          <w:shd w:val="clear" w:color="auto" w:fill="FFFFFF"/>
        </w:rPr>
        <w:t>anode strip is 1.07mm.</w:t>
      </w:r>
      <w:commentRangeEnd w:id="48"/>
      <w:r w:rsidR="00F1250A">
        <w:rPr>
          <w:rStyle w:val="af5"/>
        </w:rPr>
        <w:commentReference w:id="48"/>
      </w:r>
    </w:p>
    <w:p w:rsidR="00E64C68" w:rsidRPr="008D3349" w:rsidRDefault="00E64C68" w:rsidP="00B4210C">
      <w:pPr>
        <w:keepNext/>
        <w:spacing w:after="0" w:line="240" w:lineRule="auto"/>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drawing>
          <wp:inline distT="0" distB="0" distL="0" distR="0">
            <wp:extent cx="4608576" cy="3136655"/>
            <wp:effectExtent l="0" t="0" r="1905" b="6985"/>
            <wp:docPr id="7" name="图片 7" descr="C:\Users\lenovo\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11.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08739" cy="3136766"/>
                    </a:xfrm>
                    <a:prstGeom prst="rect">
                      <a:avLst/>
                    </a:prstGeom>
                    <a:noFill/>
                    <a:ln>
                      <a:noFill/>
                    </a:ln>
                  </pic:spPr>
                </pic:pic>
              </a:graphicData>
            </a:graphic>
          </wp:inline>
        </w:drawing>
      </w:r>
    </w:p>
    <w:p w:rsidR="00E64C68" w:rsidRPr="008D3349" w:rsidRDefault="00E64C68" w:rsidP="004E0E31">
      <w:pPr>
        <w:pStyle w:val="a3"/>
        <w:jc w:val="center"/>
        <w:rPr>
          <w:rFonts w:eastAsia="微软雅黑" w:cs="Times New Roman"/>
          <w:b w:val="0"/>
          <w:bCs w:val="0"/>
          <w:color w:val="FF0000"/>
          <w:sz w:val="21"/>
          <w:szCs w:val="21"/>
          <w:shd w:val="clear" w:color="auto" w:fill="FFFFFF"/>
        </w:rPr>
      </w:pPr>
      <w:r w:rsidRPr="008D3349">
        <w:rPr>
          <w:rFonts w:eastAsia="微软雅黑" w:cs="Times New Roman"/>
          <w:b w:val="0"/>
          <w:bCs w:val="0"/>
          <w:color w:val="FF0000"/>
          <w:sz w:val="21"/>
          <w:szCs w:val="21"/>
          <w:shd w:val="clear" w:color="auto" w:fill="FFFFFF"/>
        </w:rPr>
        <w:t>Fig.</w:t>
      </w:r>
      <w:r w:rsidR="00CC396B" w:rsidRPr="008D3349">
        <w:rPr>
          <w:rFonts w:eastAsia="微软雅黑" w:cs="Times New Roman"/>
          <w:b w:val="0"/>
          <w:bCs w:val="0"/>
          <w:color w:val="FF0000"/>
          <w:sz w:val="21"/>
          <w:szCs w:val="21"/>
          <w:shd w:val="clear" w:color="auto" w:fill="FFFFFF"/>
        </w:rPr>
        <w:fldChar w:fldCharType="begin"/>
      </w:r>
      <w:r w:rsidRPr="008D3349">
        <w:rPr>
          <w:rFonts w:eastAsia="微软雅黑" w:cs="Times New Roman"/>
          <w:b w:val="0"/>
          <w:bCs w:val="0"/>
          <w:color w:val="FF0000"/>
          <w:sz w:val="21"/>
          <w:szCs w:val="21"/>
          <w:shd w:val="clear" w:color="auto" w:fill="FFFFFF"/>
        </w:rPr>
        <w:instrText xml:space="preserve"> SEQ Fig. \* ARABIC </w:instrText>
      </w:r>
      <w:r w:rsidR="00CC396B" w:rsidRPr="008D3349">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5</w:t>
      </w:r>
      <w:r w:rsidR="00CC396B" w:rsidRPr="008D3349">
        <w:rPr>
          <w:rFonts w:eastAsia="微软雅黑" w:cs="Times New Roman"/>
          <w:b w:val="0"/>
          <w:bCs w:val="0"/>
          <w:color w:val="FF0000"/>
          <w:sz w:val="21"/>
          <w:szCs w:val="21"/>
          <w:shd w:val="clear" w:color="auto" w:fill="FFFFFF"/>
        </w:rPr>
        <w:fldChar w:fldCharType="end"/>
      </w:r>
      <w:r w:rsidRPr="008D3349">
        <w:rPr>
          <w:rFonts w:eastAsia="微软雅黑" w:cs="Times New Roman"/>
          <w:b w:val="0"/>
          <w:bCs w:val="0"/>
          <w:color w:val="FF0000"/>
          <w:sz w:val="21"/>
          <w:szCs w:val="21"/>
          <w:shd w:val="clear" w:color="auto" w:fill="FFFFFF"/>
        </w:rPr>
        <w:t>. Spatial resolution results of the detector</w:t>
      </w:r>
    </w:p>
    <w:p w:rsidR="00E64C68" w:rsidRPr="008D3349" w:rsidRDefault="00E64C68" w:rsidP="00E64C68">
      <w:pPr>
        <w:spacing w:after="0" w:line="240" w:lineRule="auto"/>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 xml:space="preserve">Fig. 6 shows the results of linearity in the position scanning test. The test setup has been shown before. During the test, the detector was moved with a step of </w:t>
      </w:r>
      <w:r w:rsidR="007A62CF" w:rsidRPr="008D3349">
        <w:rPr>
          <w:rFonts w:eastAsia="微软雅黑" w:cs="Times New Roman"/>
          <w:color w:val="FF0000"/>
          <w:sz w:val="21"/>
          <w:szCs w:val="21"/>
          <w:shd w:val="clear" w:color="auto" w:fill="FFFFFF"/>
        </w:rPr>
        <w:t>0.5mm every time. The X-</w:t>
      </w:r>
      <w:r w:rsidRPr="008D3349">
        <w:rPr>
          <w:rFonts w:eastAsia="微软雅黑" w:cs="Times New Roman"/>
          <w:color w:val="FF0000"/>
          <w:sz w:val="21"/>
          <w:szCs w:val="21"/>
          <w:shd w:val="clear" w:color="auto" w:fill="FFFFFF"/>
        </w:rPr>
        <w:t xml:space="preserve">axis of Fig.6 </w:t>
      </w:r>
      <w:commentRangeStart w:id="49"/>
      <w:r w:rsidRPr="008D3349">
        <w:rPr>
          <w:rFonts w:eastAsia="微软雅黑" w:cs="Times New Roman"/>
          <w:color w:val="FF0000"/>
          <w:sz w:val="21"/>
          <w:szCs w:val="21"/>
          <w:shd w:val="clear" w:color="auto" w:fill="FFFFFF"/>
        </w:rPr>
        <w:t>means</w:t>
      </w:r>
      <w:commentRangeEnd w:id="49"/>
      <w:r w:rsidR="004E20B8">
        <w:rPr>
          <w:rStyle w:val="af5"/>
        </w:rPr>
        <w:commentReference w:id="49"/>
      </w:r>
      <w:r w:rsidRPr="008D3349">
        <w:rPr>
          <w:rFonts w:eastAsia="微软雅黑" w:cs="Times New Roman"/>
          <w:color w:val="FF0000"/>
          <w:sz w:val="21"/>
          <w:szCs w:val="21"/>
          <w:shd w:val="clear" w:color="auto" w:fill="FFFFFF"/>
        </w:rPr>
        <w:t xml:space="preserve"> </w:t>
      </w:r>
      <w:r w:rsidR="007A62CF" w:rsidRPr="008D3349">
        <w:rPr>
          <w:rFonts w:eastAsia="微软雅黑" w:cs="Times New Roman"/>
          <w:color w:val="FF0000"/>
          <w:sz w:val="21"/>
          <w:szCs w:val="21"/>
          <w:shd w:val="clear" w:color="auto" w:fill="FFFFFF"/>
        </w:rPr>
        <w:t>the time of the scanning, and Y-</w:t>
      </w:r>
      <w:r w:rsidRPr="008D3349">
        <w:rPr>
          <w:rFonts w:eastAsia="微软雅黑" w:cs="Times New Roman"/>
          <w:color w:val="FF0000"/>
          <w:sz w:val="21"/>
          <w:szCs w:val="21"/>
          <w:shd w:val="clear" w:color="auto" w:fill="FFFFFF"/>
        </w:rPr>
        <w:t>axis means the decoded anode strip of each time. P0 shows the slope of the fitted red line, which means the step of every movement is 0.464 strips (0.496mm). It's very close to the real step of 0.5mm. </w:t>
      </w:r>
    </w:p>
    <w:p w:rsidR="00221BB2" w:rsidRPr="008D3349" w:rsidRDefault="00221BB2" w:rsidP="0076551E">
      <w:pPr>
        <w:keepNext/>
        <w:spacing w:after="0" w:line="240" w:lineRule="auto"/>
        <w:jc w:val="center"/>
        <w:rPr>
          <w:rFonts w:eastAsia="微软雅黑" w:cs="Times New Roman"/>
          <w:color w:val="FF0000"/>
          <w:sz w:val="21"/>
          <w:szCs w:val="21"/>
          <w:shd w:val="clear" w:color="auto" w:fill="FFFFFF"/>
        </w:rPr>
      </w:pPr>
      <w:r w:rsidRPr="008D3349">
        <w:rPr>
          <w:rFonts w:eastAsia="微软雅黑" w:cs="Times New Roman"/>
          <w:noProof/>
          <w:color w:val="FF0000"/>
          <w:sz w:val="21"/>
          <w:szCs w:val="21"/>
          <w:shd w:val="clear" w:color="auto" w:fill="FFFFFF"/>
        </w:rPr>
        <w:drawing>
          <wp:inline distT="0" distB="0" distL="0" distR="0">
            <wp:extent cx="4550055" cy="3092350"/>
            <wp:effectExtent l="0" t="0" r="3175" b="0"/>
            <wp:docPr id="8" name="图片 8" descr="C:\Users\lenovo\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6.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0216" cy="3092460"/>
                    </a:xfrm>
                    <a:prstGeom prst="rect">
                      <a:avLst/>
                    </a:prstGeom>
                    <a:noFill/>
                    <a:ln>
                      <a:noFill/>
                    </a:ln>
                  </pic:spPr>
                </pic:pic>
              </a:graphicData>
            </a:graphic>
          </wp:inline>
        </w:drawing>
      </w:r>
    </w:p>
    <w:p w:rsidR="00E64C68" w:rsidRPr="008D3349" w:rsidRDefault="00221BB2" w:rsidP="0076551E">
      <w:pPr>
        <w:pStyle w:val="a3"/>
        <w:jc w:val="center"/>
        <w:rPr>
          <w:rFonts w:eastAsia="微软雅黑" w:cs="Times New Roman"/>
          <w:b w:val="0"/>
          <w:bCs w:val="0"/>
          <w:color w:val="FF0000"/>
          <w:sz w:val="21"/>
          <w:szCs w:val="21"/>
          <w:shd w:val="clear" w:color="auto" w:fill="FFFFFF"/>
        </w:rPr>
      </w:pPr>
      <w:r w:rsidRPr="008D3349">
        <w:rPr>
          <w:rFonts w:eastAsia="微软雅黑" w:cs="Times New Roman"/>
          <w:b w:val="0"/>
          <w:bCs w:val="0"/>
          <w:color w:val="FF0000"/>
          <w:sz w:val="21"/>
          <w:szCs w:val="21"/>
          <w:shd w:val="clear" w:color="auto" w:fill="FFFFFF"/>
        </w:rPr>
        <w:t>Fig.</w:t>
      </w:r>
      <w:r w:rsidR="00CC396B" w:rsidRPr="008D3349">
        <w:rPr>
          <w:rFonts w:eastAsia="微软雅黑" w:cs="Times New Roman"/>
          <w:b w:val="0"/>
          <w:bCs w:val="0"/>
          <w:color w:val="FF0000"/>
          <w:sz w:val="21"/>
          <w:szCs w:val="21"/>
          <w:shd w:val="clear" w:color="auto" w:fill="FFFFFF"/>
        </w:rPr>
        <w:fldChar w:fldCharType="begin"/>
      </w:r>
      <w:r w:rsidRPr="008D3349">
        <w:rPr>
          <w:rFonts w:eastAsia="微软雅黑" w:cs="Times New Roman"/>
          <w:b w:val="0"/>
          <w:bCs w:val="0"/>
          <w:color w:val="FF0000"/>
          <w:sz w:val="21"/>
          <w:szCs w:val="21"/>
          <w:shd w:val="clear" w:color="auto" w:fill="FFFFFF"/>
        </w:rPr>
        <w:instrText xml:space="preserve"> SEQ Fig. \* ARABIC </w:instrText>
      </w:r>
      <w:r w:rsidR="00CC396B" w:rsidRPr="008D3349">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6</w:t>
      </w:r>
      <w:r w:rsidR="00CC396B" w:rsidRPr="008D3349">
        <w:rPr>
          <w:rFonts w:eastAsia="微软雅黑" w:cs="Times New Roman"/>
          <w:b w:val="0"/>
          <w:bCs w:val="0"/>
          <w:color w:val="FF0000"/>
          <w:sz w:val="21"/>
          <w:szCs w:val="21"/>
          <w:shd w:val="clear" w:color="auto" w:fill="FFFFFF"/>
        </w:rPr>
        <w:fldChar w:fldCharType="end"/>
      </w:r>
      <w:r w:rsidRPr="008D3349">
        <w:rPr>
          <w:rFonts w:eastAsia="微软雅黑" w:cs="Times New Roman"/>
          <w:b w:val="0"/>
          <w:bCs w:val="0"/>
          <w:color w:val="FF0000"/>
          <w:sz w:val="21"/>
          <w:szCs w:val="21"/>
          <w:shd w:val="clear" w:color="auto" w:fill="FFFFFF"/>
        </w:rPr>
        <w:t>. Linear result of position scanning test</w:t>
      </w:r>
    </w:p>
    <w:p w:rsidR="00E64C68" w:rsidRPr="008D3349" w:rsidRDefault="00656BBD" w:rsidP="00E64C68">
      <w:pPr>
        <w:spacing w:after="0" w:line="240" w:lineRule="auto"/>
        <w:rPr>
          <w:rFonts w:eastAsia="微软雅黑" w:cs="Times New Roman"/>
          <w:color w:val="FF0000"/>
          <w:sz w:val="21"/>
          <w:szCs w:val="21"/>
          <w:shd w:val="clear" w:color="auto" w:fill="FFFFFF"/>
        </w:rPr>
      </w:pPr>
      <w:r>
        <w:rPr>
          <w:rFonts w:eastAsia="微软雅黑" w:cs="Times New Roman"/>
          <w:color w:val="FF0000"/>
          <w:sz w:val="21"/>
          <w:szCs w:val="21"/>
          <w:shd w:val="clear" w:color="auto" w:fill="FFFFFF"/>
        </w:rPr>
        <w:t xml:space="preserve">Fig. 7 </w:t>
      </w:r>
      <w:commentRangeStart w:id="50"/>
      <w:r>
        <w:rPr>
          <w:rFonts w:eastAsia="微软雅黑" w:cs="Times New Roman"/>
          <w:color w:val="FF0000"/>
          <w:sz w:val="21"/>
          <w:szCs w:val="21"/>
          <w:shd w:val="clear" w:color="auto" w:fill="FFFFFF"/>
        </w:rPr>
        <w:t>has</w:t>
      </w:r>
      <w:commentRangeEnd w:id="50"/>
      <w:r w:rsidR="000B39AA">
        <w:rPr>
          <w:rStyle w:val="af5"/>
        </w:rPr>
        <w:commentReference w:id="50"/>
      </w:r>
      <w:r>
        <w:rPr>
          <w:rFonts w:eastAsia="微软雅黑" w:cs="Times New Roman"/>
          <w:color w:val="FF0000"/>
          <w:sz w:val="21"/>
          <w:szCs w:val="21"/>
          <w:shd w:val="clear" w:color="auto" w:fill="FFFFFF"/>
        </w:rPr>
        <w:t xml:space="preserve"> been cancelled</w:t>
      </w:r>
      <w:r>
        <w:rPr>
          <w:rFonts w:eastAsia="微软雅黑" w:cs="Times New Roman" w:hint="eastAsia"/>
          <w:color w:val="FF0000"/>
          <w:sz w:val="21"/>
          <w:szCs w:val="21"/>
          <w:shd w:val="clear" w:color="auto" w:fill="FFFFFF"/>
        </w:rPr>
        <w:t xml:space="preserve"> since it is </w:t>
      </w:r>
      <w:r w:rsidRPr="00974C7B">
        <w:rPr>
          <w:rFonts w:eastAsia="微软雅黑" w:cs="Times New Roman" w:hint="eastAsia"/>
          <w:color w:val="FF0000"/>
          <w:sz w:val="21"/>
          <w:szCs w:val="21"/>
          <w:highlight w:val="yellow"/>
          <w:shd w:val="clear" w:color="auto" w:fill="FFFFFF"/>
          <w:rPrChange w:id="51" w:author="felab" w:date="2017-01-04T14:47:00Z">
            <w:rPr>
              <w:rFonts w:eastAsia="微软雅黑" w:cs="Times New Roman" w:hint="eastAsia"/>
              <w:color w:val="FF0000"/>
              <w:sz w:val="21"/>
              <w:szCs w:val="21"/>
              <w:shd w:val="clear" w:color="auto" w:fill="FFFFFF"/>
            </w:rPr>
          </w:rPrChange>
        </w:rPr>
        <w:t>not easy to explain</w:t>
      </w:r>
      <w:r>
        <w:rPr>
          <w:rFonts w:eastAsia="微软雅黑" w:cs="Times New Roman" w:hint="eastAsia"/>
          <w:color w:val="FF0000"/>
          <w:sz w:val="21"/>
          <w:szCs w:val="21"/>
          <w:shd w:val="clear" w:color="auto" w:fill="FFFFFF"/>
        </w:rPr>
        <w:t xml:space="preserve"> and does not have much help to this paper.</w:t>
      </w:r>
    </w:p>
    <w:p w:rsidR="004872BD" w:rsidRPr="008D3349" w:rsidRDefault="004872BD" w:rsidP="004872BD">
      <w:pPr>
        <w:rPr>
          <w:rFonts w:eastAsia="微软雅黑" w:cs="Times New Roman"/>
          <w:color w:val="FF0000"/>
          <w:sz w:val="21"/>
          <w:szCs w:val="21"/>
          <w:shd w:val="clear" w:color="auto" w:fill="FFFFFF"/>
        </w:rPr>
      </w:pPr>
    </w:p>
    <w:p w:rsidR="006F7FDC"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t>Reviewer: 3</w:t>
      </w:r>
      <w:r w:rsidRPr="008D3349">
        <w:rPr>
          <w:rFonts w:cs="Times New Roman"/>
        </w:rPr>
        <w:t> </w:t>
      </w:r>
      <w:r w:rsidRPr="008D3349">
        <w:rPr>
          <w:rFonts w:eastAsia="微软雅黑" w:cs="Times New Roman"/>
          <w:color w:val="000000"/>
          <w:sz w:val="21"/>
          <w:szCs w:val="21"/>
          <w:shd w:val="clear" w:color="auto" w:fill="FFFFFF"/>
        </w:rPr>
        <w:br/>
      </w:r>
      <w:r w:rsidRPr="008D3349">
        <w:rPr>
          <w:rFonts w:eastAsia="微软雅黑" w:cs="Times New Roman"/>
          <w:color w:val="000000"/>
          <w:sz w:val="21"/>
          <w:szCs w:val="21"/>
          <w:shd w:val="clear" w:color="auto" w:fill="FFFFFF"/>
        </w:rPr>
        <w:br/>
        <w:t>Comments and suggestions for the author</w:t>
      </w:r>
      <w:r w:rsidRPr="008D3349">
        <w:rPr>
          <w:rFonts w:cs="Times New Roman"/>
        </w:rPr>
        <w:t> </w:t>
      </w:r>
      <w:r w:rsidRPr="008D3349">
        <w:rPr>
          <w:rFonts w:eastAsia="微软雅黑" w:cs="Times New Roman"/>
          <w:color w:val="000000"/>
          <w:sz w:val="21"/>
          <w:szCs w:val="21"/>
          <w:shd w:val="clear" w:color="auto" w:fill="FFFFFF"/>
        </w:rPr>
        <w:br/>
        <w:t>Overall, careful proofreading is necessary. I find several mistakes in English.</w:t>
      </w:r>
      <w:r w:rsidRPr="008D3349">
        <w:rPr>
          <w:rFonts w:cs="Times New Roman"/>
        </w:rPr>
        <w:t> </w:t>
      </w:r>
      <w:r w:rsidRPr="008D3349">
        <w:rPr>
          <w:rFonts w:eastAsia="微软雅黑" w:cs="Times New Roman"/>
          <w:color w:val="000000"/>
          <w:sz w:val="21"/>
          <w:szCs w:val="21"/>
          <w:shd w:val="clear" w:color="auto" w:fill="FFFFFF"/>
        </w:rPr>
        <w:br/>
      </w:r>
      <w:r w:rsidRPr="008D3349">
        <w:rPr>
          <w:rFonts w:eastAsia="微软雅黑" w:cs="Times New Roman"/>
          <w:color w:val="000000"/>
          <w:sz w:val="21"/>
          <w:szCs w:val="21"/>
          <w:shd w:val="clear" w:color="auto" w:fill="FFFFFF"/>
        </w:rPr>
        <w:br/>
      </w:r>
      <w:r w:rsidR="00F870F2"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Page1, In the footnote, you should show the authors’ affiliations. </w:t>
      </w:r>
      <w:r w:rsidRPr="008D3349">
        <w:rPr>
          <w:rFonts w:eastAsia="微软雅黑" w:cs="Times New Roman"/>
          <w:color w:val="000000"/>
          <w:sz w:val="21"/>
          <w:szCs w:val="21"/>
          <w:shd w:val="clear" w:color="auto" w:fill="FFFFFF"/>
        </w:rPr>
        <w:br/>
      </w:r>
      <w:r w:rsidR="006F7FDC" w:rsidRPr="008D3349">
        <w:rPr>
          <w:rFonts w:eastAsia="微软雅黑" w:cs="Times New Roman"/>
          <w:color w:val="FF0000"/>
          <w:sz w:val="21"/>
          <w:szCs w:val="21"/>
          <w:shd w:val="clear" w:color="auto" w:fill="FFFFFF"/>
        </w:rPr>
        <w:t>A: The authors’ affiliations have been added in the footnote:</w:t>
      </w:r>
    </w:p>
    <w:p w:rsidR="006F7FDC" w:rsidRPr="008D3349" w:rsidRDefault="006F7FDC" w:rsidP="006F7FDC">
      <w:pPr>
        <w:pStyle w:val="af4"/>
        <w:rPr>
          <w:rFonts w:asciiTheme="minorHAnsi" w:eastAsia="微软雅黑" w:hAnsiTheme="minorHAnsi"/>
          <w:color w:val="FF0000"/>
          <w:sz w:val="21"/>
          <w:szCs w:val="21"/>
          <w:shd w:val="clear" w:color="auto" w:fill="FFFFFF"/>
          <w:lang w:eastAsia="zh-CN"/>
        </w:rPr>
      </w:pPr>
      <w:r w:rsidRPr="008D3349">
        <w:rPr>
          <w:rFonts w:asciiTheme="minorHAnsi" w:eastAsia="微软雅黑" w:hAnsiTheme="minorHAnsi"/>
          <w:color w:val="FF0000"/>
          <w:sz w:val="21"/>
          <w:szCs w:val="21"/>
          <w:shd w:val="clear" w:color="auto" w:fill="FFFFFF"/>
          <w:lang w:eastAsia="zh-CN"/>
        </w:rPr>
        <w:t>“Shubin Liu is with State Key Laboratory of Particle Detection and Electronics, University of Science and Technology of China, No.96, Jinzhai Road, Hefei, Anhui, China (e-mail: liushb@ustc.edu.cn).”</w:t>
      </w:r>
    </w:p>
    <w:p w:rsidR="00FF42E0" w:rsidRDefault="00FF42E0" w:rsidP="00277C22">
      <w:pPr>
        <w:spacing w:after="0"/>
        <w:rPr>
          <w:rFonts w:eastAsia="微软雅黑" w:cs="Times New Roman"/>
          <w:color w:val="000000"/>
          <w:sz w:val="21"/>
          <w:szCs w:val="21"/>
          <w:shd w:val="clear" w:color="auto" w:fill="FFFFFF"/>
        </w:rPr>
      </w:pPr>
    </w:p>
    <w:p w:rsidR="006F7FDC"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F870F2"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 1, right, line around 22,</w:t>
      </w:r>
      <w:r w:rsidRPr="008D3349">
        <w:rPr>
          <w:rFonts w:cs="Times New Roman"/>
        </w:rPr>
        <w:t> </w:t>
      </w:r>
      <w:r w:rsidRPr="008D3349">
        <w:rPr>
          <w:rFonts w:eastAsia="微软雅黑" w:cs="Times New Roman"/>
          <w:color w:val="000000"/>
          <w:sz w:val="21"/>
          <w:szCs w:val="21"/>
          <w:shd w:val="clear" w:color="auto" w:fill="FFFFFF"/>
        </w:rPr>
        <w:br/>
        <w:t>“Thick GEM, and verification …”</w:t>
      </w:r>
      <w:r w:rsidRPr="008D3349">
        <w:rPr>
          <w:rFonts w:cs="Times New Roman"/>
        </w:rPr>
        <w:t> </w:t>
      </w:r>
      <w:r w:rsidRPr="008D3349">
        <w:rPr>
          <w:rFonts w:eastAsia="微软雅黑" w:cs="Times New Roman"/>
          <w:color w:val="000000"/>
          <w:sz w:val="21"/>
          <w:szCs w:val="21"/>
          <w:shd w:val="clear" w:color="auto" w:fill="FFFFFF"/>
        </w:rPr>
        <w:br/>
        <w:t>should write like this “Thick Gas Electron Multiplier (THGEM), and verification …”</w:t>
      </w:r>
      <w:r w:rsidRPr="008D3349">
        <w:rPr>
          <w:rFonts w:cs="Times New Roman"/>
        </w:rPr>
        <w:t> </w:t>
      </w:r>
      <w:r w:rsidRPr="008D3349">
        <w:rPr>
          <w:rFonts w:eastAsia="微软雅黑" w:cs="Times New Roman"/>
          <w:color w:val="000000"/>
          <w:sz w:val="21"/>
          <w:szCs w:val="21"/>
          <w:shd w:val="clear" w:color="auto" w:fill="FFFFFF"/>
        </w:rPr>
        <w:br/>
      </w:r>
      <w:r w:rsidR="006F7FDC" w:rsidRPr="008D3349">
        <w:rPr>
          <w:rFonts w:eastAsia="微软雅黑" w:cs="Times New Roman"/>
          <w:color w:val="FF0000"/>
          <w:sz w:val="21"/>
          <w:szCs w:val="21"/>
          <w:shd w:val="clear" w:color="auto" w:fill="FFFFFF"/>
        </w:rPr>
        <w:t>A: This place has been rewrite.</w:t>
      </w:r>
    </w:p>
    <w:p w:rsidR="00FF42E0" w:rsidRDefault="006F7FDC"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“Thick Gas Electron Multiplier (THGEM), and verification</w:t>
      </w:r>
      <w:r w:rsidR="00F870F2" w:rsidRPr="008D3349">
        <w:rPr>
          <w:rFonts w:eastAsia="微软雅黑" w:cs="Times New Roman"/>
          <w:color w:val="FF0000"/>
          <w:sz w:val="21"/>
          <w:szCs w:val="21"/>
          <w:shd w:val="clear" w:color="auto" w:fill="FFFFFF"/>
        </w:rPr>
        <w:t>”</w:t>
      </w:r>
    </w:p>
    <w:p w:rsidR="00EE3BCF"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F870F2"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left, line around 6</w:t>
      </w:r>
      <w:r w:rsidRPr="008D3349">
        <w:rPr>
          <w:rFonts w:cs="Times New Roman"/>
        </w:rPr>
        <w:t> </w:t>
      </w:r>
      <w:r w:rsidRPr="008D3349">
        <w:rPr>
          <w:rFonts w:eastAsia="微软雅黑" w:cs="Times New Roman"/>
          <w:color w:val="000000"/>
          <w:sz w:val="21"/>
          <w:szCs w:val="21"/>
          <w:shd w:val="clear" w:color="auto" w:fill="FFFFFF"/>
        </w:rPr>
        <w:br/>
        <w:t>“could be uniquely decoded as seen in Table I”</w:t>
      </w:r>
      <w:r w:rsidRPr="008D3349">
        <w:rPr>
          <w:rFonts w:cs="Times New Roman"/>
        </w:rPr>
        <w:t> </w:t>
      </w:r>
      <w:r w:rsidRPr="008D3349">
        <w:rPr>
          <w:rFonts w:eastAsia="微软雅黑" w:cs="Times New Roman"/>
          <w:color w:val="000000"/>
          <w:sz w:val="21"/>
          <w:szCs w:val="21"/>
          <w:shd w:val="clear" w:color="auto" w:fill="FFFFFF"/>
        </w:rPr>
        <w:br/>
        <w:t>should be “Could be uniquely decoded as seen in Table I.”</w:t>
      </w:r>
      <w:r w:rsidRPr="008D3349">
        <w:rPr>
          <w:rFonts w:cs="Times New Roman"/>
        </w:rPr>
        <w:t> </w:t>
      </w:r>
      <w:r w:rsidRPr="008D3349">
        <w:rPr>
          <w:rFonts w:eastAsia="微软雅黑" w:cs="Times New Roman"/>
          <w:color w:val="000000"/>
          <w:sz w:val="21"/>
          <w:szCs w:val="21"/>
          <w:shd w:val="clear" w:color="auto" w:fill="FFFFFF"/>
        </w:rPr>
        <w:br/>
      </w:r>
      <w:r w:rsidR="00EE3BCF" w:rsidRPr="008D3349">
        <w:rPr>
          <w:rFonts w:eastAsia="微软雅黑" w:cs="Times New Roman"/>
          <w:color w:val="FF0000"/>
          <w:sz w:val="21"/>
          <w:szCs w:val="21"/>
          <w:shd w:val="clear" w:color="auto" w:fill="FFFFFF"/>
        </w:rPr>
        <w:t>A:This has been rewrite.</w:t>
      </w:r>
    </w:p>
    <w:p w:rsidR="00FF42E0" w:rsidRDefault="00EE3BCF"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“Could be uniquely decoded as seen in Table I”</w:t>
      </w:r>
    </w:p>
    <w:p w:rsidR="00BB1E52"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CE4279"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left, line around 59,</w:t>
      </w:r>
      <w:r w:rsidRPr="008D3349">
        <w:rPr>
          <w:rFonts w:cs="Times New Roman"/>
        </w:rPr>
        <w:t> </w:t>
      </w:r>
      <w:r w:rsidRPr="008D3349">
        <w:rPr>
          <w:rFonts w:eastAsia="微软雅黑" w:cs="Times New Roman"/>
          <w:color w:val="000000"/>
          <w:sz w:val="21"/>
          <w:szCs w:val="21"/>
          <w:shd w:val="clear" w:color="auto" w:fill="FFFFFF"/>
        </w:rPr>
        <w:br/>
        <w:t>“According to the Table 2,”</w:t>
      </w:r>
      <w:r w:rsidRPr="008D3349">
        <w:rPr>
          <w:rFonts w:cs="Times New Roman"/>
        </w:rPr>
        <w:t> </w:t>
      </w:r>
      <w:r w:rsidRPr="008D3349">
        <w:rPr>
          <w:rFonts w:eastAsia="微软雅黑" w:cs="Times New Roman"/>
          <w:color w:val="000000"/>
          <w:sz w:val="21"/>
          <w:szCs w:val="21"/>
          <w:shd w:val="clear" w:color="auto" w:fill="FFFFFF"/>
        </w:rPr>
        <w:br/>
        <w:t>should be  “According to the Table II”</w:t>
      </w:r>
      <w:r w:rsidRPr="008D3349">
        <w:rPr>
          <w:rFonts w:cs="Times New Roman"/>
        </w:rPr>
        <w:t> </w:t>
      </w:r>
      <w:r w:rsidRPr="008D3349">
        <w:rPr>
          <w:rFonts w:eastAsia="微软雅黑" w:cs="Times New Roman"/>
          <w:color w:val="000000"/>
          <w:sz w:val="21"/>
          <w:szCs w:val="21"/>
          <w:shd w:val="clear" w:color="auto" w:fill="FFFFFF"/>
        </w:rPr>
        <w:br/>
      </w:r>
      <w:r w:rsidR="00CE4279" w:rsidRPr="008D3349">
        <w:rPr>
          <w:rFonts w:eastAsia="微软雅黑" w:cs="Times New Roman"/>
          <w:color w:val="FF0000"/>
          <w:sz w:val="21"/>
          <w:szCs w:val="21"/>
          <w:shd w:val="clear" w:color="auto" w:fill="FFFFFF"/>
        </w:rPr>
        <w:t>A:</w:t>
      </w:r>
      <w:r w:rsidR="00BB1E52" w:rsidRPr="008D3349">
        <w:rPr>
          <w:rFonts w:eastAsia="微软雅黑" w:cs="Times New Roman"/>
          <w:color w:val="FF0000"/>
          <w:sz w:val="21"/>
          <w:szCs w:val="21"/>
          <w:shd w:val="clear" w:color="auto" w:fill="FFFFFF"/>
        </w:rPr>
        <w:t xml:space="preserve"> This place has been rewrite.</w:t>
      </w:r>
    </w:p>
    <w:p w:rsidR="00D51B18" w:rsidRDefault="00BB1E52" w:rsidP="00277C22">
      <w:pPr>
        <w:spacing w:after="0"/>
        <w:rPr>
          <w:rFonts w:cs="Times New Roman"/>
          <w:color w:val="FF0000"/>
        </w:rPr>
      </w:pPr>
      <w:r w:rsidRPr="008D3349">
        <w:rPr>
          <w:rFonts w:eastAsia="微软雅黑" w:cs="Times New Roman"/>
          <w:color w:val="FF0000"/>
          <w:sz w:val="21"/>
          <w:szCs w:val="21"/>
          <w:shd w:val="clear" w:color="auto" w:fill="FFFFFF"/>
        </w:rPr>
        <w:t>“According to the Table II”</w:t>
      </w:r>
      <w:r w:rsidRPr="008D3349">
        <w:rPr>
          <w:rFonts w:cs="Times New Roman"/>
          <w:color w:val="FF0000"/>
        </w:rPr>
        <w:t> </w:t>
      </w:r>
    </w:p>
    <w:p w:rsidR="008755DA"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8755DA"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right, line around 39,</w:t>
      </w:r>
      <w:r w:rsidRPr="008D3349">
        <w:rPr>
          <w:rFonts w:cs="Times New Roman"/>
        </w:rPr>
        <w:t> </w:t>
      </w:r>
      <w:r w:rsidRPr="008D3349">
        <w:rPr>
          <w:rFonts w:eastAsia="微软雅黑" w:cs="Times New Roman"/>
          <w:color w:val="000000"/>
          <w:sz w:val="21"/>
          <w:szCs w:val="21"/>
          <w:shd w:val="clear" w:color="auto" w:fill="FFFFFF"/>
        </w:rPr>
        <w:br/>
        <w:t>“As shown in Fig.3., verification tests …”</w:t>
      </w:r>
      <w:r w:rsidRPr="008D3349">
        <w:rPr>
          <w:rFonts w:cs="Times New Roman"/>
        </w:rPr>
        <w:t> </w:t>
      </w:r>
      <w:r w:rsidRPr="008D3349">
        <w:rPr>
          <w:rFonts w:eastAsia="微软雅黑" w:cs="Times New Roman"/>
          <w:color w:val="000000"/>
          <w:sz w:val="21"/>
          <w:szCs w:val="21"/>
          <w:shd w:val="clear" w:color="auto" w:fill="FFFFFF"/>
        </w:rPr>
        <w:br/>
        <w:t>should be “As shown in Fig. 3, verification tests …”</w:t>
      </w:r>
      <w:r w:rsidRPr="008D3349">
        <w:rPr>
          <w:rFonts w:cs="Times New Roman"/>
        </w:rPr>
        <w:t> </w:t>
      </w:r>
      <w:r w:rsidRPr="008D3349">
        <w:rPr>
          <w:rFonts w:eastAsia="微软雅黑" w:cs="Times New Roman"/>
          <w:color w:val="000000"/>
          <w:sz w:val="21"/>
          <w:szCs w:val="21"/>
          <w:shd w:val="clear" w:color="auto" w:fill="FFFFFF"/>
        </w:rPr>
        <w:br/>
      </w:r>
      <w:r w:rsidR="008755DA" w:rsidRPr="008D3349">
        <w:rPr>
          <w:rFonts w:eastAsia="微软雅黑" w:cs="Times New Roman"/>
          <w:color w:val="FF0000"/>
          <w:sz w:val="21"/>
          <w:szCs w:val="21"/>
          <w:shd w:val="clear" w:color="auto" w:fill="FFFFFF"/>
        </w:rPr>
        <w:t>A:This place has been rewrite.</w:t>
      </w:r>
    </w:p>
    <w:p w:rsidR="00D51B18" w:rsidRDefault="008755DA"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“As shown in Fig. 3, verification tests …”</w:t>
      </w:r>
    </w:p>
    <w:p w:rsidR="009F0CA6"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8E6FB3"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right, line around 40,</w:t>
      </w:r>
      <w:r w:rsidRPr="008D3349">
        <w:rPr>
          <w:rFonts w:cs="Times New Roman"/>
        </w:rPr>
        <w:t> </w:t>
      </w:r>
      <w:r w:rsidRPr="008D3349">
        <w:rPr>
          <w:rFonts w:eastAsia="微软雅黑" w:cs="Times New Roman"/>
          <w:color w:val="000000"/>
          <w:sz w:val="21"/>
          <w:szCs w:val="21"/>
          <w:shd w:val="clear" w:color="auto" w:fill="FFFFFF"/>
        </w:rPr>
        <w:br/>
        <w:t>“THGEN detector using a 8keV Cu X-ray and Ar/iC4H10 (97:3) gas mixture.”</w:t>
      </w:r>
      <w:r w:rsidRPr="008D3349">
        <w:rPr>
          <w:rFonts w:cs="Times New Roman"/>
        </w:rPr>
        <w:t> </w:t>
      </w:r>
      <w:r w:rsidRPr="008D3349">
        <w:rPr>
          <w:rFonts w:eastAsia="微软雅黑" w:cs="Times New Roman"/>
          <w:color w:val="000000"/>
          <w:sz w:val="21"/>
          <w:szCs w:val="21"/>
          <w:shd w:val="clear" w:color="auto" w:fill="FFFFFF"/>
        </w:rPr>
        <w:br/>
        <w:t>This sentence is very confusable. You should separately explain the gas used in THEGEM detector, and the X-ray source.</w:t>
      </w:r>
      <w:r w:rsidRPr="008D3349">
        <w:rPr>
          <w:rFonts w:cs="Times New Roman"/>
        </w:rPr>
        <w:t> </w:t>
      </w:r>
      <w:r w:rsidRPr="008D3349">
        <w:rPr>
          <w:rFonts w:eastAsia="微软雅黑" w:cs="Times New Roman"/>
          <w:color w:val="000000"/>
          <w:sz w:val="21"/>
          <w:szCs w:val="21"/>
          <w:shd w:val="clear" w:color="auto" w:fill="FFFFFF"/>
        </w:rPr>
        <w:br/>
      </w:r>
      <w:r w:rsidR="009F0CA6" w:rsidRPr="008D3349">
        <w:rPr>
          <w:rFonts w:eastAsia="微软雅黑" w:cs="Times New Roman"/>
          <w:color w:val="FF0000"/>
          <w:sz w:val="21"/>
          <w:szCs w:val="21"/>
          <w:shd w:val="clear" w:color="auto" w:fill="FFFFFF"/>
        </w:rPr>
        <w:t>A: This place has been rewrite.</w:t>
      </w:r>
    </w:p>
    <w:p w:rsidR="00237F01" w:rsidRPr="008D3349" w:rsidRDefault="009F0CA6" w:rsidP="00277C22">
      <w:pPr>
        <w:spacing w:after="0"/>
        <w:rPr>
          <w:rFonts w:eastAsia="微软雅黑" w:cs="Times New Roman"/>
          <w:color w:val="000000"/>
          <w:sz w:val="21"/>
          <w:szCs w:val="21"/>
          <w:shd w:val="clear" w:color="auto" w:fill="FFFFFF"/>
        </w:rPr>
      </w:pPr>
      <w:r w:rsidRPr="008D3349">
        <w:rPr>
          <w:rFonts w:eastAsia="微软雅黑" w:cs="Times New Roman"/>
          <w:color w:val="FF0000"/>
          <w:sz w:val="21"/>
          <w:szCs w:val="21"/>
          <w:shd w:val="clear" w:color="auto" w:fill="FFFFFF"/>
        </w:rPr>
        <w:t>“</w:t>
      </w:r>
      <w:r w:rsidR="001A1613" w:rsidRPr="008D3349">
        <w:rPr>
          <w:color w:val="FF0000"/>
        </w:rPr>
        <w:t>As shown in Fig. 3,</w:t>
      </w:r>
      <w:bookmarkStart w:id="52" w:name="OLE_LINK56"/>
      <w:bookmarkStart w:id="53" w:name="OLE_LINK57"/>
      <w:r w:rsidR="001A1613" w:rsidRPr="008D3349">
        <w:rPr>
          <w:color w:val="FF0000"/>
        </w:rPr>
        <w:t xml:space="preserve"> verification tests were carried out on </w:t>
      </w:r>
      <w:commentRangeStart w:id="54"/>
      <w:r w:rsidR="001A1613" w:rsidRPr="008D3349">
        <w:rPr>
          <w:color w:val="FF0000"/>
        </w:rPr>
        <w:t xml:space="preserve">the </w:t>
      </w:r>
      <w:commentRangeEnd w:id="54"/>
      <w:r w:rsidR="00B910F6">
        <w:rPr>
          <w:rStyle w:val="af5"/>
        </w:rPr>
        <w:commentReference w:id="54"/>
      </w:r>
      <w:r w:rsidR="001A1613" w:rsidRPr="008D3349">
        <w:rPr>
          <w:color w:val="FF0000"/>
        </w:rPr>
        <w:t>THGEM detector, which is filled with Ar/iC</w:t>
      </w:r>
      <w:r w:rsidR="001A1613" w:rsidRPr="008D3349">
        <w:rPr>
          <w:color w:val="FF0000"/>
          <w:vertAlign w:val="subscript"/>
        </w:rPr>
        <w:t>4</w:t>
      </w:r>
      <w:r w:rsidR="001A1613" w:rsidRPr="008D3349">
        <w:rPr>
          <w:color w:val="FF0000"/>
        </w:rPr>
        <w:t>H</w:t>
      </w:r>
      <w:r w:rsidR="001A1613" w:rsidRPr="008D3349">
        <w:rPr>
          <w:color w:val="FF0000"/>
          <w:vertAlign w:val="subscript"/>
        </w:rPr>
        <w:t>10</w:t>
      </w:r>
      <w:r w:rsidR="001A1613" w:rsidRPr="008D3349">
        <w:rPr>
          <w:color w:val="FF0000"/>
        </w:rPr>
        <w:t>(93:7) gas mixture.</w:t>
      </w:r>
      <w:bookmarkEnd w:id="52"/>
      <w:bookmarkEnd w:id="53"/>
      <w:r w:rsidR="001A1613" w:rsidRPr="008D3349">
        <w:rPr>
          <w:color w:val="FF0000"/>
        </w:rPr>
        <w:t xml:space="preserve"> A 100 μm</w:t>
      </w:r>
      <w:ins w:id="55" w:author="felab" w:date="2017-01-04T14:50:00Z">
        <w:r w:rsidR="003E0487">
          <w:rPr>
            <w:rFonts w:hint="eastAsia"/>
            <w:color w:val="FF0000"/>
          </w:rPr>
          <w:t xml:space="preserve"> </w:t>
        </w:r>
      </w:ins>
      <w:hyperlink r:id="rId13" w:history="1">
        <w:r w:rsidR="001A1613" w:rsidRPr="008D3349">
          <w:rPr>
            <w:color w:val="FF0000"/>
          </w:rPr>
          <w:t>slit</w:t>
        </w:r>
      </w:hyperlink>
      <w:r w:rsidR="001A1613" w:rsidRPr="008D3349">
        <w:rPr>
          <w:color w:val="FF0000"/>
        </w:rPr>
        <w:t xml:space="preserve"> in a thin brass sheet was used to produce a miniaturized X-ray beam.</w:t>
      </w:r>
      <w:r w:rsidRPr="008D3349">
        <w:rPr>
          <w:rFonts w:eastAsia="微软雅黑" w:cs="Times New Roman"/>
          <w:color w:val="FF0000"/>
          <w:sz w:val="21"/>
          <w:szCs w:val="21"/>
          <w:shd w:val="clear" w:color="auto" w:fill="FFFFFF"/>
        </w:rPr>
        <w:t>”</w:t>
      </w:r>
      <w:r w:rsidR="00D91513" w:rsidRPr="008D3349">
        <w:rPr>
          <w:rFonts w:eastAsia="微软雅黑" w:cs="Times New Roman"/>
          <w:color w:val="FF0000"/>
          <w:sz w:val="21"/>
          <w:szCs w:val="21"/>
          <w:shd w:val="clear" w:color="auto" w:fill="FFFFFF"/>
        </w:rPr>
        <w:br/>
      </w:r>
    </w:p>
    <w:p w:rsidR="00AD79FD" w:rsidRPr="008D3349" w:rsidRDefault="00237F01" w:rsidP="00277C22">
      <w:pPr>
        <w:spacing w:after="0"/>
        <w:rPr>
          <w:rFonts w:cs="Times New Roman"/>
        </w:rPr>
      </w:pPr>
      <w:r w:rsidRPr="008D3349">
        <w:rPr>
          <w:rFonts w:eastAsia="微软雅黑" w:cs="Times New Roman"/>
          <w:color w:val="000000"/>
          <w:sz w:val="21"/>
          <w:szCs w:val="21"/>
          <w:shd w:val="clear" w:color="auto" w:fill="FFFFFF"/>
        </w:rPr>
        <w:t>Q:</w:t>
      </w:r>
      <w:r w:rsidR="00D91513" w:rsidRPr="008D3349">
        <w:rPr>
          <w:rFonts w:eastAsia="微软雅黑" w:cs="Times New Roman"/>
          <w:color w:val="000000"/>
          <w:sz w:val="21"/>
          <w:szCs w:val="21"/>
          <w:shd w:val="clear" w:color="auto" w:fill="FFFFFF"/>
        </w:rPr>
        <w:t>Page2, right, line around 55,</w:t>
      </w:r>
      <w:r w:rsidR="00D91513" w:rsidRPr="008D3349">
        <w:rPr>
          <w:rFonts w:cs="Times New Roman"/>
        </w:rPr>
        <w:t> </w:t>
      </w:r>
      <w:r w:rsidR="00D91513" w:rsidRPr="008D3349">
        <w:rPr>
          <w:rFonts w:eastAsia="微软雅黑" w:cs="Times New Roman"/>
          <w:color w:val="000000"/>
          <w:sz w:val="21"/>
          <w:szCs w:val="21"/>
          <w:shd w:val="clear" w:color="auto" w:fill="FFFFFF"/>
        </w:rPr>
        <w:br/>
        <w:t>“platform was used for the postion scanning test.”</w:t>
      </w:r>
      <w:r w:rsidR="00D91513" w:rsidRPr="008D3349">
        <w:rPr>
          <w:rFonts w:cs="Times New Roman"/>
        </w:rPr>
        <w:t> </w:t>
      </w:r>
      <w:r w:rsidR="00D91513" w:rsidRPr="008D3349">
        <w:rPr>
          <w:rFonts w:eastAsia="微软雅黑" w:cs="Times New Roman"/>
          <w:color w:val="000000"/>
          <w:sz w:val="21"/>
          <w:szCs w:val="21"/>
          <w:shd w:val="clear" w:color="auto" w:fill="FFFFFF"/>
        </w:rPr>
        <w:br/>
        <w:t>should be “ platform was used for the position scanning test.”</w:t>
      </w:r>
      <w:r w:rsidR="00D91513" w:rsidRPr="008D3349">
        <w:rPr>
          <w:rFonts w:cs="Times New Roman"/>
        </w:rPr>
        <w:t> </w:t>
      </w:r>
      <w:r w:rsidR="00B10822" w:rsidRPr="008D3349">
        <w:rPr>
          <w:rFonts w:cs="Times New Roman"/>
        </w:rPr>
        <w:t>“</w:t>
      </w:r>
    </w:p>
    <w:p w:rsidR="00AD79FD" w:rsidRPr="008D3349" w:rsidRDefault="00AD79FD" w:rsidP="00277C22">
      <w:pPr>
        <w:spacing w:after="0"/>
        <w:rPr>
          <w:rFonts w:cs="Times New Roman"/>
          <w:color w:val="FF0000"/>
        </w:rPr>
      </w:pPr>
      <w:r w:rsidRPr="008D3349">
        <w:rPr>
          <w:rFonts w:cs="Times New Roman"/>
          <w:color w:val="FF0000"/>
        </w:rPr>
        <w:t>A:This place has been rewrite.</w:t>
      </w:r>
    </w:p>
    <w:p w:rsidR="002F45AE" w:rsidRDefault="00AD79FD"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“platform was used for the position scanning test.”</w:t>
      </w:r>
    </w:p>
    <w:p w:rsidR="00432A2A" w:rsidRPr="008D3349" w:rsidRDefault="00D91513" w:rsidP="00277C22">
      <w:pPr>
        <w:spacing w:after="0"/>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br/>
      </w:r>
      <w:r w:rsidR="00432A2A"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Page2, Fig.3.</w:t>
      </w:r>
      <w:r w:rsidRPr="008D3349">
        <w:rPr>
          <w:rFonts w:cs="Times New Roman"/>
        </w:rPr>
        <w:t> </w:t>
      </w:r>
      <w:r w:rsidRPr="008D3349">
        <w:rPr>
          <w:rFonts w:eastAsia="微软雅黑" w:cs="Times New Roman"/>
          <w:color w:val="000000"/>
          <w:sz w:val="21"/>
          <w:szCs w:val="21"/>
          <w:shd w:val="clear" w:color="auto" w:fill="FFFFFF"/>
        </w:rPr>
        <w:br/>
        <w:t>In the picture, you show “X-ray”, but it should be written as “X-ray source” .</w:t>
      </w:r>
      <w:r w:rsidRPr="008D3349">
        <w:rPr>
          <w:rFonts w:cs="Times New Roman"/>
        </w:rPr>
        <w:t> </w:t>
      </w:r>
      <w:r w:rsidRPr="008D3349">
        <w:rPr>
          <w:rFonts w:eastAsia="微软雅黑" w:cs="Times New Roman"/>
          <w:color w:val="000000"/>
          <w:sz w:val="21"/>
          <w:szCs w:val="21"/>
          <w:shd w:val="clear" w:color="auto" w:fill="FFFFFF"/>
        </w:rPr>
        <w:br/>
      </w:r>
      <w:r w:rsidR="00432A2A" w:rsidRPr="008D3349">
        <w:rPr>
          <w:rFonts w:eastAsia="微软雅黑" w:cs="Times New Roman"/>
          <w:color w:val="FF0000"/>
          <w:sz w:val="21"/>
          <w:szCs w:val="21"/>
          <w:shd w:val="clear" w:color="auto" w:fill="FFFFFF"/>
        </w:rPr>
        <w:t>A: This figure has been modified.</w:t>
      </w:r>
    </w:p>
    <w:p w:rsidR="008D3349" w:rsidRDefault="004E459A" w:rsidP="008D3349">
      <w:pPr>
        <w:keepNext/>
        <w:spacing w:after="0"/>
      </w:pPr>
      <w:commentRangeStart w:id="56"/>
      <w:r w:rsidRPr="008D3349">
        <w:rPr>
          <w:rFonts w:eastAsia="微软雅黑" w:cs="Times New Roman"/>
          <w:noProof/>
          <w:color w:val="FF0000"/>
          <w:sz w:val="21"/>
          <w:szCs w:val="21"/>
          <w:shd w:val="clear" w:color="auto" w:fill="FFFFFF"/>
        </w:rPr>
        <w:drawing>
          <wp:inline distT="0" distB="0" distL="0" distR="0">
            <wp:extent cx="5271770" cy="2799080"/>
            <wp:effectExtent l="0" t="0" r="5080" b="1270"/>
            <wp:docPr id="10" name="图片 10" descr="C:\Users\lenovo\Desktop\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222.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2799080"/>
                    </a:xfrm>
                    <a:prstGeom prst="rect">
                      <a:avLst/>
                    </a:prstGeom>
                    <a:noFill/>
                    <a:ln>
                      <a:noFill/>
                    </a:ln>
                  </pic:spPr>
                </pic:pic>
              </a:graphicData>
            </a:graphic>
          </wp:inline>
        </w:drawing>
      </w:r>
      <w:commentRangeEnd w:id="56"/>
      <w:r w:rsidR="008736F3">
        <w:rPr>
          <w:rStyle w:val="af5"/>
        </w:rPr>
        <w:commentReference w:id="56"/>
      </w:r>
    </w:p>
    <w:p w:rsidR="004E459A" w:rsidRPr="008D3349" w:rsidRDefault="008D3349" w:rsidP="008D3349">
      <w:pPr>
        <w:pStyle w:val="a3"/>
        <w:jc w:val="center"/>
        <w:rPr>
          <w:rFonts w:eastAsia="微软雅黑" w:cs="Times New Roman"/>
          <w:color w:val="FF0000"/>
          <w:sz w:val="21"/>
          <w:szCs w:val="21"/>
          <w:shd w:val="clear" w:color="auto" w:fill="FFFFFF"/>
        </w:rPr>
      </w:pPr>
      <w:r w:rsidRPr="008D3349">
        <w:rPr>
          <w:color w:val="FF0000"/>
        </w:rPr>
        <w:t>Fig.</w:t>
      </w:r>
      <w:r w:rsidR="00CC396B" w:rsidRPr="008D3349">
        <w:rPr>
          <w:color w:val="FF0000"/>
        </w:rPr>
        <w:fldChar w:fldCharType="begin"/>
      </w:r>
      <w:r w:rsidRPr="008D3349">
        <w:rPr>
          <w:color w:val="FF0000"/>
        </w:rPr>
        <w:instrText xml:space="preserve"> SEQ Fig. \* ARABIC </w:instrText>
      </w:r>
      <w:r w:rsidR="00CC396B" w:rsidRPr="008D3349">
        <w:rPr>
          <w:color w:val="FF0000"/>
        </w:rPr>
        <w:fldChar w:fldCharType="separate"/>
      </w:r>
      <w:r w:rsidR="009F7807">
        <w:rPr>
          <w:noProof/>
          <w:color w:val="FF0000"/>
        </w:rPr>
        <w:t>7</w:t>
      </w:r>
      <w:r w:rsidR="00CC396B" w:rsidRPr="008D3349">
        <w:rPr>
          <w:color w:val="FF0000"/>
        </w:rPr>
        <w:fldChar w:fldCharType="end"/>
      </w:r>
      <w:r w:rsidRPr="008D3349">
        <w:rPr>
          <w:rFonts w:hint="eastAsia"/>
          <w:color w:val="FF0000"/>
        </w:rPr>
        <w:t>. Experimental setup</w:t>
      </w:r>
    </w:p>
    <w:p w:rsidR="00157BB0"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157BB0"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Page 3. from left line 59 to right line around 3,</w:t>
      </w:r>
      <w:r w:rsidRPr="008D3349">
        <w:rPr>
          <w:rFonts w:cs="Times New Roman"/>
        </w:rPr>
        <w:t> </w:t>
      </w:r>
      <w:r w:rsidRPr="008D3349">
        <w:rPr>
          <w:rFonts w:eastAsia="微软雅黑" w:cs="Times New Roman"/>
          <w:color w:val="000000"/>
          <w:sz w:val="21"/>
          <w:szCs w:val="21"/>
          <w:shd w:val="clear" w:color="auto" w:fill="FFFFFF"/>
        </w:rPr>
        <w:br/>
        <w:t>“channel 2 and 4” … “the detector is 0.4 strip (0.43mm).” </w:t>
      </w:r>
      <w:r w:rsidRPr="008D3349">
        <w:rPr>
          <w:rFonts w:eastAsia="微软雅黑" w:cs="Times New Roman"/>
          <w:color w:val="000000"/>
          <w:sz w:val="21"/>
          <w:szCs w:val="21"/>
          <w:shd w:val="clear" w:color="auto" w:fill="FFFFFF"/>
        </w:rPr>
        <w:br/>
        <w:t>around here, I find English mistakes. Please correct. </w:t>
      </w:r>
      <w:r w:rsidRPr="008D3349">
        <w:rPr>
          <w:rFonts w:eastAsia="微软雅黑" w:cs="Times New Roman"/>
          <w:color w:val="000000"/>
          <w:sz w:val="21"/>
          <w:szCs w:val="21"/>
          <w:shd w:val="clear" w:color="auto" w:fill="FFFFFF"/>
        </w:rPr>
        <w:br/>
      </w:r>
      <w:r w:rsidR="00157BB0" w:rsidRPr="008D3349">
        <w:rPr>
          <w:rFonts w:eastAsia="微软雅黑" w:cs="Times New Roman"/>
          <w:color w:val="FF0000"/>
          <w:sz w:val="21"/>
          <w:szCs w:val="21"/>
          <w:shd w:val="clear" w:color="auto" w:fill="FFFFFF"/>
        </w:rPr>
        <w:t>A: This place has been rewrite.</w:t>
      </w:r>
    </w:p>
    <w:p w:rsidR="00F25655" w:rsidRPr="008D3349" w:rsidRDefault="00157BB0" w:rsidP="00C67C7A">
      <w:pPr>
        <w:rPr>
          <w:rFonts w:eastAsia="微软雅黑" w:cs="Times New Roman"/>
          <w:color w:val="000000"/>
          <w:sz w:val="21"/>
          <w:szCs w:val="21"/>
          <w:shd w:val="clear" w:color="auto" w:fill="FFFFFF"/>
        </w:rPr>
      </w:pPr>
      <w:r w:rsidRPr="008D3349">
        <w:rPr>
          <w:rFonts w:eastAsia="微软雅黑" w:cs="Times New Roman"/>
          <w:color w:val="FF0000"/>
          <w:sz w:val="21"/>
          <w:szCs w:val="21"/>
          <w:shd w:val="clear" w:color="auto" w:fill="FFFFFF"/>
        </w:rPr>
        <w:t>“</w:t>
      </w:r>
      <w:r w:rsidR="002C7795" w:rsidRPr="008D3349">
        <w:rPr>
          <w:rFonts w:eastAsia="微软雅黑" w:cs="Times New Roman"/>
          <w:color w:val="FF0000"/>
          <w:sz w:val="21"/>
          <w:szCs w:val="21"/>
          <w:shd w:val="clear" w:color="auto" w:fill="FFFFFF"/>
        </w:rPr>
        <w:t>T</w:t>
      </w:r>
      <w:r w:rsidRPr="008D3349">
        <w:rPr>
          <w:rFonts w:eastAsia="微软雅黑" w:cs="Times New Roman"/>
          <w:color w:val="FF0000"/>
          <w:sz w:val="21"/>
          <w:szCs w:val="21"/>
          <w:shd w:val="clear" w:color="auto" w:fill="FFFFFF"/>
        </w:rPr>
        <w:t xml:space="preserve">he channel 2 and 4 are </w:t>
      </w:r>
      <w:commentRangeStart w:id="57"/>
      <w:r w:rsidRPr="008D3349">
        <w:rPr>
          <w:rFonts w:eastAsia="微软雅黑" w:cs="Times New Roman"/>
          <w:color w:val="FF0000"/>
          <w:sz w:val="21"/>
          <w:szCs w:val="21"/>
          <w:shd w:val="clear" w:color="auto" w:fill="FFFFFF"/>
        </w:rPr>
        <w:t>valid</w:t>
      </w:r>
      <w:commentRangeEnd w:id="57"/>
      <w:r w:rsidR="00984FE1">
        <w:rPr>
          <w:rStyle w:val="af5"/>
        </w:rPr>
        <w:commentReference w:id="57"/>
      </w:r>
      <w:r w:rsidRPr="008D3349">
        <w:rPr>
          <w:rFonts w:eastAsia="微软雅黑" w:cs="Times New Roman"/>
          <w:color w:val="FF0000"/>
          <w:sz w:val="21"/>
          <w:szCs w:val="21"/>
          <w:shd w:val="clear" w:color="auto" w:fill="FFFFFF"/>
        </w:rPr>
        <w:t xml:space="preserve">, and it can correctly decode the hit position by the encoding </w:t>
      </w:r>
      <w:commentRangeStart w:id="58"/>
      <w:r w:rsidRPr="008D3349">
        <w:rPr>
          <w:rFonts w:eastAsia="微软雅黑" w:cs="Times New Roman"/>
          <w:color w:val="FF0000"/>
          <w:sz w:val="21"/>
          <w:szCs w:val="21"/>
          <w:shd w:val="clear" w:color="auto" w:fill="FFFFFF"/>
        </w:rPr>
        <w:t>form</w:t>
      </w:r>
      <w:commentRangeEnd w:id="58"/>
      <w:r w:rsidR="004D59D9">
        <w:rPr>
          <w:rStyle w:val="af5"/>
        </w:rPr>
        <w:commentReference w:id="58"/>
      </w:r>
      <w:r w:rsidRPr="008D3349">
        <w:rPr>
          <w:rFonts w:eastAsia="微软雅黑" w:cs="Times New Roman"/>
          <w:color w:val="FF0000"/>
          <w:sz w:val="21"/>
          <w:szCs w:val="21"/>
          <w:shd w:val="clear" w:color="auto" w:fill="FFFFFF"/>
        </w:rPr>
        <w:t>.”</w:t>
      </w:r>
      <w:r w:rsidR="00D91513" w:rsidRPr="008D3349">
        <w:rPr>
          <w:rFonts w:eastAsia="微软雅黑" w:cs="Times New Roman"/>
          <w:color w:val="FF0000"/>
          <w:sz w:val="21"/>
          <w:szCs w:val="21"/>
          <w:shd w:val="clear" w:color="auto" w:fill="FFFFFF"/>
        </w:rPr>
        <w:br/>
      </w:r>
    </w:p>
    <w:p w:rsidR="003A43DD" w:rsidRPr="008D3349" w:rsidRDefault="00F25655"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t>Q:</w:t>
      </w:r>
      <w:r w:rsidR="00D91513" w:rsidRPr="008D3349">
        <w:rPr>
          <w:rFonts w:eastAsia="微软雅黑" w:cs="Times New Roman"/>
          <w:color w:val="000000"/>
          <w:sz w:val="21"/>
          <w:szCs w:val="21"/>
          <w:shd w:val="clear" w:color="auto" w:fill="FFFFFF"/>
        </w:rPr>
        <w:t>Page 3, right around 6, </w:t>
      </w:r>
      <w:r w:rsidR="00D91513" w:rsidRPr="008D3349">
        <w:rPr>
          <w:rFonts w:eastAsia="微软雅黑" w:cs="Times New Roman"/>
          <w:color w:val="000000"/>
          <w:sz w:val="21"/>
          <w:szCs w:val="21"/>
          <w:shd w:val="clear" w:color="auto" w:fill="FFFFFF"/>
        </w:rPr>
        <w:br/>
        <w:t>“position scanning test”, what is the position scanning test? It is the same as verification test as explained before? </w:t>
      </w:r>
      <w:r w:rsidR="00D91513" w:rsidRPr="008D3349">
        <w:rPr>
          <w:rFonts w:eastAsia="微软雅黑" w:cs="Times New Roman"/>
          <w:color w:val="000000"/>
          <w:sz w:val="21"/>
          <w:szCs w:val="21"/>
          <w:shd w:val="clear" w:color="auto" w:fill="FFFFFF"/>
        </w:rPr>
        <w:br/>
      </w:r>
      <w:r w:rsidR="003A43DD" w:rsidRPr="008D3349">
        <w:rPr>
          <w:rFonts w:eastAsia="微软雅黑" w:cs="Times New Roman"/>
          <w:color w:val="FF0000"/>
          <w:sz w:val="21"/>
          <w:szCs w:val="21"/>
          <w:shd w:val="clear" w:color="auto" w:fill="FFFFFF"/>
        </w:rPr>
        <w:t xml:space="preserve">A: Explanation </w:t>
      </w:r>
    </w:p>
    <w:p w:rsidR="003A43DD" w:rsidRDefault="00B10822" w:rsidP="00C67C7A">
      <w:pPr>
        <w:rPr>
          <w:rFonts w:eastAsia="微软雅黑" w:cs="Times New Roman"/>
          <w:color w:val="FF0000"/>
          <w:sz w:val="21"/>
          <w:szCs w:val="21"/>
          <w:shd w:val="clear" w:color="auto" w:fill="FFFFFF"/>
        </w:rPr>
      </w:pPr>
      <w:commentRangeStart w:id="59"/>
      <w:r w:rsidRPr="008D3349">
        <w:rPr>
          <w:rFonts w:eastAsia="微软雅黑" w:cs="Times New Roman"/>
          <w:color w:val="FF0000"/>
          <w:sz w:val="21"/>
          <w:szCs w:val="21"/>
          <w:shd w:val="clear" w:color="auto" w:fill="FFFFFF"/>
        </w:rPr>
        <w:t>“</w:t>
      </w:r>
      <w:r w:rsidR="001C27D1" w:rsidRPr="008D3349">
        <w:rPr>
          <w:rFonts w:eastAsia="微软雅黑" w:cs="Times New Roman"/>
          <w:color w:val="FF0000"/>
          <w:sz w:val="21"/>
          <w:szCs w:val="21"/>
          <w:shd w:val="clear" w:color="auto" w:fill="FFFFFF"/>
        </w:rPr>
        <w:t xml:space="preserve">Fig. </w:t>
      </w:r>
      <w:r w:rsidR="00886EA7">
        <w:rPr>
          <w:rFonts w:eastAsia="微软雅黑" w:cs="Times New Roman" w:hint="eastAsia"/>
          <w:color w:val="FF0000"/>
          <w:sz w:val="21"/>
          <w:szCs w:val="21"/>
          <w:shd w:val="clear" w:color="auto" w:fill="FFFFFF"/>
        </w:rPr>
        <w:t>8</w:t>
      </w:r>
      <w:r w:rsidR="001C27D1" w:rsidRPr="008D3349">
        <w:rPr>
          <w:rFonts w:eastAsia="微软雅黑" w:cs="Times New Roman"/>
          <w:color w:val="FF0000"/>
          <w:sz w:val="21"/>
          <w:szCs w:val="21"/>
          <w:shd w:val="clear" w:color="auto" w:fill="FFFFFF"/>
        </w:rPr>
        <w:t xml:space="preserve"> shows the results of linearity in the position scanning test. </w:t>
      </w:r>
      <w:commentRangeEnd w:id="59"/>
      <w:r w:rsidR="00F60F56">
        <w:rPr>
          <w:rStyle w:val="af5"/>
        </w:rPr>
        <w:commentReference w:id="59"/>
      </w:r>
      <w:r w:rsidR="001C27D1" w:rsidRPr="008D3349">
        <w:rPr>
          <w:rFonts w:eastAsia="微软雅黑" w:cs="Times New Roman"/>
          <w:color w:val="FF0000"/>
          <w:sz w:val="21"/>
          <w:szCs w:val="21"/>
          <w:shd w:val="clear" w:color="auto" w:fill="FFFFFF"/>
        </w:rPr>
        <w:t xml:space="preserve">The test setup has been shown </w:t>
      </w:r>
      <w:commentRangeStart w:id="60"/>
      <w:r w:rsidR="001C27D1" w:rsidRPr="008D3349">
        <w:rPr>
          <w:rFonts w:eastAsia="微软雅黑" w:cs="Times New Roman"/>
          <w:color w:val="FF0000"/>
          <w:sz w:val="21"/>
          <w:szCs w:val="21"/>
          <w:shd w:val="clear" w:color="auto" w:fill="FFFFFF"/>
        </w:rPr>
        <w:t>before</w:t>
      </w:r>
      <w:commentRangeEnd w:id="60"/>
      <w:r w:rsidR="00BF3788">
        <w:rPr>
          <w:rStyle w:val="af5"/>
        </w:rPr>
        <w:commentReference w:id="60"/>
      </w:r>
      <w:r w:rsidR="001C27D1" w:rsidRPr="008D3349">
        <w:rPr>
          <w:rFonts w:eastAsia="微软雅黑" w:cs="Times New Roman"/>
          <w:color w:val="FF0000"/>
          <w:sz w:val="21"/>
          <w:szCs w:val="21"/>
          <w:shd w:val="clear" w:color="auto" w:fill="FFFFFF"/>
        </w:rPr>
        <w:t>. During the test, the detector was moved with a step of 0.5mm every time. The X</w:t>
      </w:r>
      <w:r w:rsidR="007A62CF" w:rsidRPr="008D3349">
        <w:rPr>
          <w:rFonts w:eastAsia="微软雅黑" w:cs="Times New Roman"/>
          <w:color w:val="FF0000"/>
          <w:sz w:val="21"/>
          <w:szCs w:val="21"/>
          <w:shd w:val="clear" w:color="auto" w:fill="FFFFFF"/>
        </w:rPr>
        <w:t>-</w:t>
      </w:r>
      <w:r w:rsidR="00886EA7">
        <w:rPr>
          <w:rFonts w:eastAsia="微软雅黑" w:cs="Times New Roman"/>
          <w:color w:val="FF0000"/>
          <w:sz w:val="21"/>
          <w:szCs w:val="21"/>
          <w:shd w:val="clear" w:color="auto" w:fill="FFFFFF"/>
        </w:rPr>
        <w:t>axis of Fig.</w:t>
      </w:r>
      <w:r w:rsidR="00886EA7">
        <w:rPr>
          <w:rFonts w:eastAsia="微软雅黑" w:cs="Times New Roman" w:hint="eastAsia"/>
          <w:color w:val="FF0000"/>
          <w:sz w:val="21"/>
          <w:szCs w:val="21"/>
          <w:shd w:val="clear" w:color="auto" w:fill="FFFFFF"/>
        </w:rPr>
        <w:t>8</w:t>
      </w:r>
      <w:r w:rsidR="001C27D1" w:rsidRPr="008D3349">
        <w:rPr>
          <w:rFonts w:eastAsia="微软雅黑" w:cs="Times New Roman"/>
          <w:color w:val="FF0000"/>
          <w:sz w:val="21"/>
          <w:szCs w:val="21"/>
          <w:shd w:val="clear" w:color="auto" w:fill="FFFFFF"/>
        </w:rPr>
        <w:t xml:space="preserve"> means the time of the</w:t>
      </w:r>
      <w:r w:rsidR="002C7795" w:rsidRPr="008D3349">
        <w:rPr>
          <w:rFonts w:eastAsia="微软雅黑" w:cs="Times New Roman"/>
          <w:color w:val="FF0000"/>
          <w:sz w:val="21"/>
          <w:szCs w:val="21"/>
          <w:shd w:val="clear" w:color="auto" w:fill="FFFFFF"/>
        </w:rPr>
        <w:t xml:space="preserve"> scanning, and Y</w:t>
      </w:r>
      <w:r w:rsidR="007A62CF" w:rsidRPr="008D3349">
        <w:rPr>
          <w:rFonts w:eastAsia="微软雅黑" w:cs="Times New Roman"/>
          <w:color w:val="FF0000"/>
          <w:sz w:val="21"/>
          <w:szCs w:val="21"/>
          <w:shd w:val="clear" w:color="auto" w:fill="FFFFFF"/>
        </w:rPr>
        <w:t>-</w:t>
      </w:r>
      <w:r w:rsidR="002C7795" w:rsidRPr="008D3349">
        <w:rPr>
          <w:rFonts w:eastAsia="微软雅黑" w:cs="Times New Roman"/>
          <w:color w:val="FF0000"/>
          <w:sz w:val="21"/>
          <w:szCs w:val="21"/>
          <w:shd w:val="clear" w:color="auto" w:fill="FFFFFF"/>
        </w:rPr>
        <w:t>axis means the</w:t>
      </w:r>
      <w:r w:rsidR="001C27D1" w:rsidRPr="008D3349">
        <w:rPr>
          <w:rFonts w:eastAsia="微软雅黑" w:cs="Times New Roman"/>
          <w:color w:val="FF0000"/>
          <w:sz w:val="21"/>
          <w:szCs w:val="21"/>
          <w:shd w:val="clear" w:color="auto" w:fill="FFFFFF"/>
        </w:rPr>
        <w:t> decoded anode strip of each time. P0 shows the slope of the fitted red line</w:t>
      </w:r>
      <w:r w:rsidR="008D3349">
        <w:rPr>
          <w:rFonts w:eastAsia="微软雅黑" w:cs="Times New Roman"/>
          <w:color w:val="FF0000"/>
          <w:sz w:val="21"/>
          <w:szCs w:val="21"/>
          <w:shd w:val="clear" w:color="auto" w:fill="FFFFFF"/>
        </w:rPr>
        <w:t>, which means the step of every</w:t>
      </w:r>
      <w:r w:rsidR="002C7795" w:rsidRPr="008D3349">
        <w:rPr>
          <w:rFonts w:eastAsia="微软雅黑" w:cs="Times New Roman"/>
          <w:color w:val="FF0000"/>
          <w:sz w:val="21"/>
          <w:szCs w:val="21"/>
          <w:shd w:val="clear" w:color="auto" w:fill="FFFFFF"/>
        </w:rPr>
        <w:t>movement</w:t>
      </w:r>
      <w:r w:rsidR="001C27D1" w:rsidRPr="008D3349">
        <w:rPr>
          <w:rFonts w:eastAsia="微软雅黑" w:cs="Times New Roman"/>
          <w:color w:val="FF0000"/>
          <w:sz w:val="21"/>
          <w:szCs w:val="21"/>
          <w:shd w:val="clear" w:color="auto" w:fill="FFFFFF"/>
        </w:rPr>
        <w:t xml:space="preserve"> is 0.464 strips (0.496mm). It's very close to the </w:t>
      </w:r>
      <w:commentRangeStart w:id="61"/>
      <w:r w:rsidR="001C27D1" w:rsidRPr="008D3349">
        <w:rPr>
          <w:rFonts w:eastAsia="微软雅黑" w:cs="Times New Roman"/>
          <w:color w:val="FF0000"/>
          <w:sz w:val="21"/>
          <w:szCs w:val="21"/>
          <w:shd w:val="clear" w:color="auto" w:fill="FFFFFF"/>
        </w:rPr>
        <w:t xml:space="preserve">real </w:t>
      </w:r>
      <w:commentRangeEnd w:id="61"/>
      <w:r w:rsidR="005C4A48">
        <w:rPr>
          <w:rStyle w:val="af5"/>
        </w:rPr>
        <w:commentReference w:id="61"/>
      </w:r>
      <w:r w:rsidR="001C27D1" w:rsidRPr="008D3349">
        <w:rPr>
          <w:rFonts w:eastAsia="微软雅黑" w:cs="Times New Roman"/>
          <w:color w:val="FF0000"/>
          <w:sz w:val="21"/>
          <w:szCs w:val="21"/>
          <w:shd w:val="clear" w:color="auto" w:fill="FFFFFF"/>
        </w:rPr>
        <w:t>step of 0.5mm. </w:t>
      </w:r>
      <w:r w:rsidRPr="008D3349">
        <w:rPr>
          <w:rFonts w:eastAsia="微软雅黑" w:cs="Times New Roman"/>
          <w:color w:val="FF0000"/>
          <w:sz w:val="21"/>
          <w:szCs w:val="21"/>
          <w:shd w:val="clear" w:color="auto" w:fill="FFFFFF"/>
        </w:rPr>
        <w:t>“</w:t>
      </w:r>
    </w:p>
    <w:p w:rsidR="005A169F" w:rsidRDefault="005A169F" w:rsidP="005A169F">
      <w:pPr>
        <w:keepNext/>
        <w:jc w:val="center"/>
      </w:pPr>
      <w:r w:rsidRPr="008D3349">
        <w:rPr>
          <w:rFonts w:eastAsia="微软雅黑" w:cs="Times New Roman"/>
          <w:noProof/>
          <w:color w:val="FF0000"/>
          <w:sz w:val="21"/>
          <w:szCs w:val="21"/>
          <w:shd w:val="clear" w:color="auto" w:fill="FFFFFF"/>
        </w:rPr>
        <w:drawing>
          <wp:inline distT="0" distB="0" distL="0" distR="0">
            <wp:extent cx="4550055" cy="3092350"/>
            <wp:effectExtent l="0" t="0" r="3175" b="0"/>
            <wp:docPr id="11" name="图片 11" descr="C:\Users\lenovo\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6.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0216" cy="3092460"/>
                    </a:xfrm>
                    <a:prstGeom prst="rect">
                      <a:avLst/>
                    </a:prstGeom>
                    <a:noFill/>
                    <a:ln>
                      <a:noFill/>
                    </a:ln>
                  </pic:spPr>
                </pic:pic>
              </a:graphicData>
            </a:graphic>
          </wp:inline>
        </w:drawing>
      </w:r>
    </w:p>
    <w:p w:rsidR="005A169F" w:rsidRPr="005A169F" w:rsidRDefault="005A169F" w:rsidP="005A169F">
      <w:pPr>
        <w:pStyle w:val="a3"/>
        <w:jc w:val="center"/>
        <w:rPr>
          <w:rFonts w:eastAsia="微软雅黑" w:cs="Times New Roman"/>
          <w:b w:val="0"/>
          <w:bCs w:val="0"/>
          <w:color w:val="FF0000"/>
          <w:sz w:val="21"/>
          <w:szCs w:val="21"/>
          <w:shd w:val="clear" w:color="auto" w:fill="FFFFFF"/>
        </w:rPr>
      </w:pPr>
      <w:r w:rsidRPr="005A169F">
        <w:rPr>
          <w:rFonts w:eastAsia="微软雅黑" w:cs="Times New Roman"/>
          <w:b w:val="0"/>
          <w:bCs w:val="0"/>
          <w:color w:val="FF0000"/>
          <w:sz w:val="21"/>
          <w:szCs w:val="21"/>
          <w:shd w:val="clear" w:color="auto" w:fill="FFFFFF"/>
        </w:rPr>
        <w:t>Fig.</w:t>
      </w:r>
      <w:r w:rsidR="00CC396B" w:rsidRPr="005A169F">
        <w:rPr>
          <w:rFonts w:eastAsia="微软雅黑" w:cs="Times New Roman"/>
          <w:b w:val="0"/>
          <w:bCs w:val="0"/>
          <w:color w:val="FF0000"/>
          <w:sz w:val="21"/>
          <w:szCs w:val="21"/>
          <w:shd w:val="clear" w:color="auto" w:fill="FFFFFF"/>
        </w:rPr>
        <w:fldChar w:fldCharType="begin"/>
      </w:r>
      <w:r w:rsidRPr="005A169F">
        <w:rPr>
          <w:rFonts w:eastAsia="微软雅黑" w:cs="Times New Roman"/>
          <w:b w:val="0"/>
          <w:bCs w:val="0"/>
          <w:color w:val="FF0000"/>
          <w:sz w:val="21"/>
          <w:szCs w:val="21"/>
          <w:shd w:val="clear" w:color="auto" w:fill="FFFFFF"/>
        </w:rPr>
        <w:instrText xml:space="preserve"> SEQ Fig. \* ARABIC </w:instrText>
      </w:r>
      <w:r w:rsidR="00CC396B" w:rsidRPr="005A169F">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8</w:t>
      </w:r>
      <w:r w:rsidR="00CC396B" w:rsidRPr="005A169F">
        <w:rPr>
          <w:rFonts w:eastAsia="微软雅黑" w:cs="Times New Roman"/>
          <w:b w:val="0"/>
          <w:bCs w:val="0"/>
          <w:color w:val="FF0000"/>
          <w:sz w:val="21"/>
          <w:szCs w:val="21"/>
          <w:shd w:val="clear" w:color="auto" w:fill="FFFFFF"/>
        </w:rPr>
        <w:fldChar w:fldCharType="end"/>
      </w:r>
      <w:r w:rsidRPr="005A169F">
        <w:rPr>
          <w:rFonts w:eastAsia="微软雅黑" w:cs="Times New Roman" w:hint="eastAsia"/>
          <w:b w:val="0"/>
          <w:bCs w:val="0"/>
          <w:color w:val="FF0000"/>
          <w:sz w:val="21"/>
          <w:szCs w:val="21"/>
          <w:shd w:val="clear" w:color="auto" w:fill="FFFFFF"/>
        </w:rPr>
        <w:t xml:space="preserve">. </w:t>
      </w:r>
      <w:r w:rsidRPr="008D3349">
        <w:rPr>
          <w:rFonts w:eastAsia="微软雅黑" w:cs="Times New Roman"/>
          <w:b w:val="0"/>
          <w:bCs w:val="0"/>
          <w:color w:val="FF0000"/>
          <w:sz w:val="21"/>
          <w:szCs w:val="21"/>
          <w:shd w:val="clear" w:color="auto" w:fill="FFFFFF"/>
        </w:rPr>
        <w:t>Linear result of position scanning test</w:t>
      </w:r>
    </w:p>
    <w:p w:rsidR="00D00E2E"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B10822" w:rsidRPr="008D3349">
        <w:rPr>
          <w:rFonts w:eastAsia="微软雅黑" w:cs="Times New Roman"/>
          <w:color w:val="000000"/>
          <w:sz w:val="21"/>
          <w:szCs w:val="21"/>
          <w:shd w:val="clear" w:color="auto" w:fill="FFFFFF"/>
        </w:rPr>
        <w:t xml:space="preserve">Q: </w:t>
      </w:r>
      <w:r w:rsidRPr="008D3349">
        <w:rPr>
          <w:rFonts w:eastAsia="微软雅黑" w:cs="Times New Roman"/>
          <w:color w:val="000000"/>
          <w:sz w:val="21"/>
          <w:szCs w:val="21"/>
          <w:shd w:val="clear" w:color="auto" w:fill="FFFFFF"/>
        </w:rPr>
        <w:t>In Fig 4. what is the unit of Y axis. Please show on the figure or explain in the text. </w:t>
      </w:r>
      <w:r w:rsidRPr="008D3349">
        <w:rPr>
          <w:rFonts w:eastAsia="微软雅黑" w:cs="Times New Roman"/>
          <w:color w:val="000000"/>
          <w:sz w:val="21"/>
          <w:szCs w:val="21"/>
          <w:shd w:val="clear" w:color="auto" w:fill="FFFFFF"/>
        </w:rPr>
        <w:br/>
      </w:r>
      <w:r w:rsidR="007F3938" w:rsidRPr="008D3349">
        <w:rPr>
          <w:rFonts w:eastAsia="微软雅黑" w:cs="Times New Roman"/>
          <w:color w:val="FF0000"/>
          <w:sz w:val="21"/>
          <w:szCs w:val="21"/>
          <w:shd w:val="clear" w:color="auto" w:fill="FFFFFF"/>
        </w:rPr>
        <w:t>A:</w:t>
      </w:r>
      <w:r w:rsidR="007A62CF" w:rsidRPr="008D3349">
        <w:rPr>
          <w:rFonts w:eastAsia="微软雅黑" w:cs="Times New Roman"/>
          <w:color w:val="FF0000"/>
          <w:sz w:val="21"/>
          <w:szCs w:val="21"/>
          <w:shd w:val="clear" w:color="auto" w:fill="FFFFFF"/>
        </w:rPr>
        <w:t>The unit of Y-</w:t>
      </w:r>
      <w:r w:rsidR="00D00E2E" w:rsidRPr="008D3349">
        <w:rPr>
          <w:rFonts w:eastAsia="微软雅黑" w:cs="Times New Roman"/>
          <w:color w:val="FF0000"/>
          <w:sz w:val="21"/>
          <w:szCs w:val="21"/>
          <w:shd w:val="clear" w:color="auto" w:fill="FFFFFF"/>
        </w:rPr>
        <w:t>axis is fC and the unit of X</w:t>
      </w:r>
      <w:r w:rsidR="007A62CF" w:rsidRPr="008D3349">
        <w:rPr>
          <w:rFonts w:eastAsia="微软雅黑" w:cs="Times New Roman"/>
          <w:color w:val="FF0000"/>
          <w:sz w:val="21"/>
          <w:szCs w:val="21"/>
          <w:shd w:val="clear" w:color="auto" w:fill="FFFFFF"/>
        </w:rPr>
        <w:t>-</w:t>
      </w:r>
      <w:r w:rsidR="00D00E2E" w:rsidRPr="008D3349">
        <w:rPr>
          <w:rFonts w:eastAsia="微软雅黑" w:cs="Times New Roman"/>
          <w:color w:val="FF0000"/>
          <w:sz w:val="21"/>
          <w:szCs w:val="21"/>
          <w:shd w:val="clear" w:color="auto" w:fill="FFFFFF"/>
        </w:rPr>
        <w:t>axis is the number of electronic channel.</w:t>
      </w:r>
      <w:ins w:id="62" w:author="felab" w:date="2017-01-04T14:59:00Z">
        <w:r w:rsidR="002342C6">
          <w:rPr>
            <w:rFonts w:eastAsia="微软雅黑" w:cs="Times New Roman" w:hint="eastAsia"/>
            <w:color w:val="FF0000"/>
            <w:sz w:val="21"/>
            <w:szCs w:val="21"/>
            <w:shd w:val="clear" w:color="auto" w:fill="FFFFFF"/>
          </w:rPr>
          <w:t xml:space="preserve"> Modified in </w:t>
        </w:r>
        <w:r w:rsidR="002342C6">
          <w:rPr>
            <w:rFonts w:eastAsia="微软雅黑" w:cs="Times New Roman"/>
            <w:color w:val="FF0000"/>
            <w:sz w:val="21"/>
            <w:szCs w:val="21"/>
            <w:shd w:val="clear" w:color="auto" w:fill="FFFFFF"/>
          </w:rPr>
          <w:t>……</w:t>
        </w:r>
      </w:ins>
    </w:p>
    <w:p w:rsidR="00E845FE" w:rsidRDefault="00E845FE" w:rsidP="00E845FE">
      <w:pPr>
        <w:keepNext/>
        <w:jc w:val="center"/>
      </w:pPr>
      <w:r w:rsidRPr="008D3349">
        <w:rPr>
          <w:rFonts w:eastAsia="微软雅黑" w:cs="Times New Roman"/>
          <w:noProof/>
          <w:color w:val="FF0000"/>
          <w:sz w:val="21"/>
          <w:szCs w:val="21"/>
          <w:shd w:val="clear" w:color="auto" w:fill="FFFFFF"/>
        </w:rPr>
        <w:drawing>
          <wp:inline distT="0" distB="0" distL="0" distR="0">
            <wp:extent cx="3394075" cy="2136140"/>
            <wp:effectExtent l="0" t="0" r="0" b="0"/>
            <wp:docPr id="12" name="图片 12" descr="C:\Users\lenovo\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t.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4075" cy="2136140"/>
                    </a:xfrm>
                    <a:prstGeom prst="rect">
                      <a:avLst/>
                    </a:prstGeom>
                    <a:noFill/>
                    <a:ln>
                      <a:noFill/>
                    </a:ln>
                  </pic:spPr>
                </pic:pic>
              </a:graphicData>
            </a:graphic>
          </wp:inline>
        </w:drawing>
      </w:r>
    </w:p>
    <w:p w:rsidR="00E845FE" w:rsidRPr="00E845FE" w:rsidRDefault="00E845FE" w:rsidP="00E845FE">
      <w:pPr>
        <w:pStyle w:val="a3"/>
        <w:jc w:val="center"/>
        <w:rPr>
          <w:rFonts w:eastAsia="微软雅黑" w:cs="Times New Roman"/>
          <w:b w:val="0"/>
          <w:bCs w:val="0"/>
          <w:color w:val="FF0000"/>
          <w:sz w:val="21"/>
          <w:szCs w:val="21"/>
          <w:shd w:val="clear" w:color="auto" w:fill="FFFFFF"/>
        </w:rPr>
      </w:pPr>
      <w:r w:rsidRPr="00E845FE">
        <w:rPr>
          <w:rFonts w:eastAsia="微软雅黑" w:cs="Times New Roman"/>
          <w:b w:val="0"/>
          <w:bCs w:val="0"/>
          <w:color w:val="FF0000"/>
          <w:sz w:val="21"/>
          <w:szCs w:val="21"/>
          <w:shd w:val="clear" w:color="auto" w:fill="FFFFFF"/>
        </w:rPr>
        <w:t>Fig.</w:t>
      </w:r>
      <w:r w:rsidR="00CC396B" w:rsidRPr="00E845FE">
        <w:rPr>
          <w:rFonts w:eastAsia="微软雅黑" w:cs="Times New Roman"/>
          <w:b w:val="0"/>
          <w:bCs w:val="0"/>
          <w:color w:val="FF0000"/>
          <w:sz w:val="21"/>
          <w:szCs w:val="21"/>
          <w:shd w:val="clear" w:color="auto" w:fill="FFFFFF"/>
        </w:rPr>
        <w:fldChar w:fldCharType="begin"/>
      </w:r>
      <w:r w:rsidRPr="00E845FE">
        <w:rPr>
          <w:rFonts w:eastAsia="微软雅黑" w:cs="Times New Roman"/>
          <w:b w:val="0"/>
          <w:bCs w:val="0"/>
          <w:color w:val="FF0000"/>
          <w:sz w:val="21"/>
          <w:szCs w:val="21"/>
          <w:shd w:val="clear" w:color="auto" w:fill="FFFFFF"/>
        </w:rPr>
        <w:instrText xml:space="preserve"> SEQ Fig. \* ARABIC </w:instrText>
      </w:r>
      <w:r w:rsidR="00CC396B" w:rsidRPr="00E845FE">
        <w:rPr>
          <w:rFonts w:eastAsia="微软雅黑" w:cs="Times New Roman"/>
          <w:b w:val="0"/>
          <w:bCs w:val="0"/>
          <w:color w:val="FF0000"/>
          <w:sz w:val="21"/>
          <w:szCs w:val="21"/>
          <w:shd w:val="clear" w:color="auto" w:fill="FFFFFF"/>
        </w:rPr>
        <w:fldChar w:fldCharType="separate"/>
      </w:r>
      <w:r w:rsidR="009F7807">
        <w:rPr>
          <w:rFonts w:eastAsia="微软雅黑" w:cs="Times New Roman"/>
          <w:b w:val="0"/>
          <w:bCs w:val="0"/>
          <w:noProof/>
          <w:color w:val="FF0000"/>
          <w:sz w:val="21"/>
          <w:szCs w:val="21"/>
          <w:shd w:val="clear" w:color="auto" w:fill="FFFFFF"/>
        </w:rPr>
        <w:t>9</w:t>
      </w:r>
      <w:r w:rsidR="00CC396B" w:rsidRPr="00E845FE">
        <w:rPr>
          <w:rFonts w:eastAsia="微软雅黑" w:cs="Times New Roman"/>
          <w:b w:val="0"/>
          <w:bCs w:val="0"/>
          <w:color w:val="FF0000"/>
          <w:sz w:val="21"/>
          <w:szCs w:val="21"/>
          <w:shd w:val="clear" w:color="auto" w:fill="FFFFFF"/>
        </w:rPr>
        <w:fldChar w:fldCharType="end"/>
      </w:r>
      <w:r w:rsidRPr="00E845FE">
        <w:rPr>
          <w:rFonts w:eastAsia="微软雅黑" w:cs="Times New Roman" w:hint="eastAsia"/>
          <w:b w:val="0"/>
          <w:bCs w:val="0"/>
          <w:color w:val="FF0000"/>
          <w:sz w:val="21"/>
          <w:szCs w:val="21"/>
          <w:shd w:val="clear" w:color="auto" w:fill="FFFFFF"/>
        </w:rPr>
        <w:t xml:space="preserve">. </w:t>
      </w:r>
      <w:r w:rsidRPr="00E845FE">
        <w:rPr>
          <w:rFonts w:eastAsia="微软雅黑" w:cs="Times New Roman"/>
          <w:b w:val="0"/>
          <w:bCs w:val="0"/>
          <w:color w:val="FF0000"/>
          <w:sz w:val="21"/>
          <w:szCs w:val="21"/>
          <w:shd w:val="clear" w:color="auto" w:fill="FFFFFF"/>
        </w:rPr>
        <w:t>The signal recorded on 15 channels when an event hit</w:t>
      </w:r>
    </w:p>
    <w:p w:rsidR="00427926" w:rsidRPr="008D3349" w:rsidRDefault="00D91513" w:rsidP="00C67C7A">
      <w:pPr>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br/>
      </w:r>
      <w:r w:rsidR="00DC65DB" w:rsidRPr="008D3349">
        <w:rPr>
          <w:rFonts w:eastAsia="微软雅黑" w:cs="Times New Roman"/>
          <w:color w:val="000000"/>
          <w:sz w:val="21"/>
          <w:szCs w:val="21"/>
          <w:shd w:val="clear" w:color="auto" w:fill="FFFFFF"/>
        </w:rPr>
        <w:t xml:space="preserve">Q: </w:t>
      </w:r>
      <w:r w:rsidRPr="008D3349">
        <w:rPr>
          <w:rFonts w:eastAsia="微软雅黑" w:cs="Times New Roman"/>
          <w:color w:val="000000"/>
          <w:sz w:val="21"/>
          <w:szCs w:val="21"/>
          <w:shd w:val="clear" w:color="auto" w:fill="FFFFFF"/>
        </w:rPr>
        <w:t>Fig 5. It seems, you simple fit the Gaussian function. However, this spectrum is not a Gaussian distribution.  In general, you should use RMS (root-mean-square) to discuss resolutions. </w:t>
      </w:r>
    </w:p>
    <w:p w:rsidR="00392251" w:rsidRPr="008D3349" w:rsidRDefault="00427926" w:rsidP="00C67C7A">
      <w:pPr>
        <w:rPr>
          <w:rFonts w:eastAsia="微软雅黑" w:cs="Times New Roman"/>
          <w:color w:val="FF0000"/>
          <w:sz w:val="21"/>
          <w:szCs w:val="21"/>
          <w:shd w:val="clear" w:color="auto" w:fill="FFFFFF"/>
        </w:rPr>
      </w:pPr>
      <w:r w:rsidRPr="008D3349">
        <w:rPr>
          <w:rFonts w:eastAsia="微软雅黑" w:cs="Times New Roman"/>
          <w:color w:val="FF0000"/>
          <w:sz w:val="21"/>
          <w:szCs w:val="21"/>
          <w:shd w:val="clear" w:color="auto" w:fill="FFFFFF"/>
        </w:rPr>
        <w:t>A: I have added the RMS in the figure to discuss the resolutions.</w:t>
      </w:r>
      <w:r w:rsidR="003D06B0">
        <w:rPr>
          <w:rFonts w:eastAsia="微软雅黑" w:cs="Times New Roman" w:hint="eastAsia"/>
          <w:color w:val="FF0000"/>
          <w:sz w:val="21"/>
          <w:szCs w:val="21"/>
          <w:shd w:val="clear" w:color="auto" w:fill="FFFFFF"/>
        </w:rPr>
        <w:t xml:space="preserve"> The figure is shown at the next answer.</w:t>
      </w:r>
    </w:p>
    <w:p w:rsidR="00392251" w:rsidRPr="008D3349" w:rsidRDefault="00392251" w:rsidP="00C67C7A">
      <w:pPr>
        <w:rPr>
          <w:rFonts w:eastAsia="微软雅黑" w:cs="Times New Roman"/>
          <w:color w:val="000000"/>
          <w:sz w:val="21"/>
          <w:szCs w:val="21"/>
          <w:shd w:val="clear" w:color="auto" w:fill="FFFFFF"/>
        </w:rPr>
      </w:pPr>
    </w:p>
    <w:p w:rsidR="000B24F0"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392251" w:rsidRPr="008D3349">
        <w:rPr>
          <w:rFonts w:eastAsia="微软雅黑" w:cs="Times New Roman"/>
          <w:color w:val="000000"/>
          <w:sz w:val="21"/>
          <w:szCs w:val="21"/>
          <w:shd w:val="clear" w:color="auto" w:fill="FFFFFF"/>
        </w:rPr>
        <w:t>Q:</w:t>
      </w:r>
      <w:r w:rsidRPr="008D3349">
        <w:rPr>
          <w:rFonts w:eastAsia="微软雅黑" w:cs="Times New Roman"/>
          <w:color w:val="000000"/>
          <w:sz w:val="21"/>
          <w:szCs w:val="21"/>
          <w:shd w:val="clear" w:color="auto" w:fill="FFFFFF"/>
        </w:rPr>
        <w:t>What is the meaning of “</w:t>
      </w:r>
      <w:commentRangeStart w:id="63"/>
      <w:r w:rsidRPr="008D3349">
        <w:rPr>
          <w:rFonts w:eastAsia="微软雅黑" w:cs="Times New Roman"/>
          <w:color w:val="000000"/>
          <w:sz w:val="21"/>
          <w:szCs w:val="21"/>
          <w:shd w:val="clear" w:color="auto" w:fill="FFFFFF"/>
        </w:rPr>
        <w:t>events/n</w:t>
      </w:r>
      <w:commentRangeEnd w:id="63"/>
      <w:r w:rsidR="00D97D7F">
        <w:rPr>
          <w:rStyle w:val="af5"/>
        </w:rPr>
        <w:commentReference w:id="63"/>
      </w:r>
      <w:r w:rsidRPr="008D3349">
        <w:rPr>
          <w:rFonts w:eastAsia="微软雅黑" w:cs="Times New Roman"/>
          <w:color w:val="000000"/>
          <w:sz w:val="21"/>
          <w:szCs w:val="21"/>
          <w:shd w:val="clear" w:color="auto" w:fill="FFFFFF"/>
        </w:rPr>
        <w:t>” in the Y-axis, and “position/</w:t>
      </w:r>
      <w:commentRangeStart w:id="64"/>
      <w:r w:rsidRPr="008D3349">
        <w:rPr>
          <w:rFonts w:eastAsia="微软雅黑" w:cs="Times New Roman"/>
          <w:color w:val="000000"/>
          <w:sz w:val="21"/>
          <w:szCs w:val="21"/>
          <w:shd w:val="clear" w:color="auto" w:fill="FFFFFF"/>
        </w:rPr>
        <w:t>strip</w:t>
      </w:r>
      <w:commentRangeEnd w:id="64"/>
      <w:r w:rsidR="00E401D8">
        <w:rPr>
          <w:rStyle w:val="af5"/>
        </w:rPr>
        <w:commentReference w:id="64"/>
      </w:r>
      <w:r w:rsidRPr="008D3349">
        <w:rPr>
          <w:rFonts w:eastAsia="微软雅黑" w:cs="Times New Roman"/>
          <w:color w:val="000000"/>
          <w:sz w:val="21"/>
          <w:szCs w:val="21"/>
          <w:shd w:val="clear" w:color="auto" w:fill="FFFFFF"/>
        </w:rPr>
        <w:t>” in the X-axis? Please explain. </w:t>
      </w:r>
      <w:r w:rsidRPr="008D3349">
        <w:rPr>
          <w:rFonts w:eastAsia="微软雅黑" w:cs="Times New Roman"/>
          <w:color w:val="000000"/>
          <w:sz w:val="21"/>
          <w:szCs w:val="21"/>
          <w:shd w:val="clear" w:color="auto" w:fill="FFFFFF"/>
        </w:rPr>
        <w:br/>
      </w:r>
      <w:r w:rsidR="000B24F0" w:rsidRPr="008D3349">
        <w:rPr>
          <w:rFonts w:eastAsia="微软雅黑" w:cs="Times New Roman"/>
          <w:color w:val="FF0000"/>
          <w:sz w:val="21"/>
          <w:szCs w:val="21"/>
          <w:shd w:val="clear" w:color="auto" w:fill="FFFFFF"/>
        </w:rPr>
        <w:t>A</w:t>
      </w:r>
      <w:r w:rsidR="00E048A5" w:rsidRPr="008D3349">
        <w:rPr>
          <w:rFonts w:eastAsia="微软雅黑" w:cs="Times New Roman"/>
          <w:color w:val="FF0000"/>
          <w:sz w:val="21"/>
          <w:szCs w:val="21"/>
          <w:shd w:val="clear" w:color="auto" w:fill="FFFFFF"/>
        </w:rPr>
        <w:t>: The X</w:t>
      </w:r>
      <w:r w:rsidR="007A62CF" w:rsidRPr="008D3349">
        <w:rPr>
          <w:rFonts w:eastAsia="微软雅黑" w:cs="Times New Roman"/>
          <w:color w:val="FF0000"/>
          <w:sz w:val="21"/>
          <w:szCs w:val="21"/>
          <w:shd w:val="clear" w:color="auto" w:fill="FFFFFF"/>
        </w:rPr>
        <w:t>-</w:t>
      </w:r>
      <w:r w:rsidR="00E048A5" w:rsidRPr="008D3349">
        <w:rPr>
          <w:rFonts w:eastAsia="微软雅黑" w:cs="Times New Roman"/>
          <w:color w:val="FF0000"/>
          <w:sz w:val="21"/>
          <w:szCs w:val="21"/>
          <w:shd w:val="clear" w:color="auto" w:fill="FFFFFF"/>
        </w:rPr>
        <w:t>axis of Fig.</w:t>
      </w:r>
      <w:r w:rsidR="002463B5">
        <w:rPr>
          <w:rFonts w:eastAsia="微软雅黑" w:cs="Times New Roman" w:hint="eastAsia"/>
          <w:color w:val="FF0000"/>
          <w:sz w:val="21"/>
          <w:szCs w:val="21"/>
          <w:shd w:val="clear" w:color="auto" w:fill="FFFFFF"/>
        </w:rPr>
        <w:t xml:space="preserve"> 10</w:t>
      </w:r>
      <w:r w:rsidR="00E048A5" w:rsidRPr="008D3349">
        <w:rPr>
          <w:rFonts w:eastAsia="微软雅黑" w:cs="Times New Roman"/>
          <w:color w:val="FF0000"/>
          <w:sz w:val="21"/>
          <w:szCs w:val="21"/>
          <w:shd w:val="clear" w:color="auto" w:fill="FFFFFF"/>
        </w:rPr>
        <w:t xml:space="preserve"> means the number of decod</w:t>
      </w:r>
      <w:r w:rsidR="007A62CF" w:rsidRPr="008D3349">
        <w:rPr>
          <w:rFonts w:eastAsia="微软雅黑" w:cs="Times New Roman"/>
          <w:color w:val="FF0000"/>
          <w:sz w:val="21"/>
          <w:szCs w:val="21"/>
          <w:shd w:val="clear" w:color="auto" w:fill="FFFFFF"/>
        </w:rPr>
        <w:t>ed strip. The unit event/n of Y-</w:t>
      </w:r>
      <w:r w:rsidR="00E048A5" w:rsidRPr="008D3349">
        <w:rPr>
          <w:rFonts w:eastAsia="微软雅黑" w:cs="Times New Roman"/>
          <w:color w:val="FF0000"/>
          <w:sz w:val="21"/>
          <w:szCs w:val="21"/>
          <w:shd w:val="clear" w:color="auto" w:fill="FFFFFF"/>
        </w:rPr>
        <w:t xml:space="preserve">axis means the statistical counts on each anode strip. The histogram of Fig. </w:t>
      </w:r>
      <w:r w:rsidR="00117962">
        <w:rPr>
          <w:rFonts w:eastAsia="微软雅黑" w:cs="Times New Roman" w:hint="eastAsia"/>
          <w:color w:val="FF0000"/>
          <w:sz w:val="21"/>
          <w:szCs w:val="21"/>
          <w:shd w:val="clear" w:color="auto" w:fill="FFFFFF"/>
        </w:rPr>
        <w:t>10</w:t>
      </w:r>
      <w:r w:rsidR="00E048A5" w:rsidRPr="008D3349">
        <w:rPr>
          <w:rFonts w:eastAsia="微软雅黑" w:cs="Times New Roman"/>
          <w:color w:val="FF0000"/>
          <w:sz w:val="21"/>
          <w:szCs w:val="21"/>
          <w:shd w:val="clear" w:color="auto" w:fill="FFFFFF"/>
        </w:rPr>
        <w:t xml:space="preserve"> is to show the position resolution if I illuminate the same location of the detector with X-rays.</w:t>
      </w:r>
      <w:r w:rsidR="0048663D">
        <w:rPr>
          <w:rFonts w:eastAsia="微软雅黑" w:cs="Times New Roman" w:hint="eastAsia"/>
          <w:color w:val="FF0000"/>
          <w:sz w:val="21"/>
          <w:szCs w:val="21"/>
          <w:shd w:val="clear" w:color="auto" w:fill="FFFFFF"/>
        </w:rPr>
        <w:t xml:space="preserve"> The RMS (root-mean-square)</w:t>
      </w:r>
      <w:r w:rsidR="00F92F96">
        <w:rPr>
          <w:rFonts w:eastAsia="微软雅黑" w:cs="Times New Roman" w:hint="eastAsia"/>
          <w:color w:val="FF0000"/>
          <w:sz w:val="21"/>
          <w:szCs w:val="21"/>
          <w:shd w:val="clear" w:color="auto" w:fill="FFFFFF"/>
        </w:rPr>
        <w:t xml:space="preserve"> of </w:t>
      </w:r>
      <w:r w:rsidR="00D74977">
        <w:rPr>
          <w:rFonts w:eastAsia="微软雅黑" w:cs="Times New Roman" w:hint="eastAsia"/>
          <w:color w:val="FF0000"/>
          <w:sz w:val="21"/>
          <w:szCs w:val="21"/>
          <w:shd w:val="clear" w:color="auto" w:fill="FFFFFF"/>
        </w:rPr>
        <w:t xml:space="preserve">position </w:t>
      </w:r>
      <w:r w:rsidR="00F92F96">
        <w:rPr>
          <w:rFonts w:eastAsia="微软雅黑" w:cs="Times New Roman" w:hint="eastAsia"/>
          <w:color w:val="FF0000"/>
          <w:sz w:val="21"/>
          <w:szCs w:val="21"/>
          <w:shd w:val="clear" w:color="auto" w:fill="FFFFFF"/>
        </w:rPr>
        <w:t>resolution</w:t>
      </w:r>
      <w:r w:rsidR="0048663D">
        <w:rPr>
          <w:rFonts w:eastAsia="微软雅黑" w:cs="Times New Roman" w:hint="eastAsia"/>
          <w:color w:val="FF0000"/>
          <w:sz w:val="21"/>
          <w:szCs w:val="21"/>
          <w:shd w:val="clear" w:color="auto" w:fill="FFFFFF"/>
        </w:rPr>
        <w:t xml:space="preserve"> is 1.69 strips, which means </w:t>
      </w:r>
      <w:r w:rsidR="000F1478">
        <w:rPr>
          <w:rFonts w:eastAsia="微软雅黑" w:cs="Times New Roman" w:hint="eastAsia"/>
          <w:color w:val="FF0000"/>
          <w:sz w:val="21"/>
          <w:szCs w:val="21"/>
          <w:shd w:val="clear" w:color="auto" w:fill="FFFFFF"/>
        </w:rPr>
        <w:t>1.80mm</w:t>
      </w:r>
      <w:r w:rsidR="00FD2C3B">
        <w:rPr>
          <w:rFonts w:eastAsia="微软雅黑" w:cs="Times New Roman" w:hint="eastAsia"/>
          <w:color w:val="FF0000"/>
          <w:sz w:val="21"/>
          <w:szCs w:val="21"/>
          <w:shd w:val="clear" w:color="auto" w:fill="FFFFFF"/>
        </w:rPr>
        <w:t>.</w:t>
      </w:r>
    </w:p>
    <w:p w:rsidR="00B069CC" w:rsidRDefault="00B069CC" w:rsidP="00B069CC">
      <w:pPr>
        <w:keepNext/>
        <w:jc w:val="center"/>
      </w:pPr>
      <w:r>
        <w:rPr>
          <w:rFonts w:eastAsia="微软雅黑" w:cs="Times New Roman"/>
          <w:noProof/>
          <w:color w:val="000000"/>
          <w:sz w:val="21"/>
          <w:szCs w:val="21"/>
          <w:shd w:val="clear" w:color="auto" w:fill="FFFFFF"/>
        </w:rPr>
        <w:drawing>
          <wp:inline distT="0" distB="0" distL="0" distR="0">
            <wp:extent cx="5271770" cy="3585845"/>
            <wp:effectExtent l="0" t="0" r="5080" b="0"/>
            <wp:docPr id="9" name="图片 9" descr="C:\Users\lenovo\Desktop\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132.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1770" cy="3585845"/>
                    </a:xfrm>
                    <a:prstGeom prst="rect">
                      <a:avLst/>
                    </a:prstGeom>
                    <a:noFill/>
                    <a:ln>
                      <a:noFill/>
                    </a:ln>
                  </pic:spPr>
                </pic:pic>
              </a:graphicData>
            </a:graphic>
          </wp:inline>
        </w:drawing>
      </w:r>
    </w:p>
    <w:p w:rsidR="000B24F0" w:rsidRPr="00B069CC" w:rsidRDefault="00B069CC" w:rsidP="00B069CC">
      <w:pPr>
        <w:pStyle w:val="a3"/>
        <w:jc w:val="center"/>
        <w:rPr>
          <w:rFonts w:eastAsia="微软雅黑" w:cs="Times New Roman"/>
          <w:color w:val="FF0000"/>
          <w:sz w:val="21"/>
          <w:szCs w:val="21"/>
          <w:shd w:val="clear" w:color="auto" w:fill="FFFFFF"/>
        </w:rPr>
      </w:pPr>
      <w:r w:rsidRPr="00B069CC">
        <w:rPr>
          <w:color w:val="FF0000"/>
        </w:rPr>
        <w:t>Fig.</w:t>
      </w:r>
      <w:r w:rsidR="00CC396B" w:rsidRPr="00B069CC">
        <w:rPr>
          <w:color w:val="FF0000"/>
        </w:rPr>
        <w:fldChar w:fldCharType="begin"/>
      </w:r>
      <w:r w:rsidRPr="00B069CC">
        <w:rPr>
          <w:color w:val="FF0000"/>
        </w:rPr>
        <w:instrText xml:space="preserve"> SEQ Fig. \* ARABIC </w:instrText>
      </w:r>
      <w:r w:rsidR="00CC396B" w:rsidRPr="00B069CC">
        <w:rPr>
          <w:color w:val="FF0000"/>
        </w:rPr>
        <w:fldChar w:fldCharType="separate"/>
      </w:r>
      <w:r w:rsidR="009F7807">
        <w:rPr>
          <w:noProof/>
          <w:color w:val="FF0000"/>
        </w:rPr>
        <w:t>10</w:t>
      </w:r>
      <w:r w:rsidR="00CC396B" w:rsidRPr="00B069CC">
        <w:rPr>
          <w:color w:val="FF0000"/>
        </w:rPr>
        <w:fldChar w:fldCharType="end"/>
      </w:r>
      <w:r w:rsidRPr="00B069CC">
        <w:rPr>
          <w:rFonts w:hint="eastAsia"/>
          <w:color w:val="FF0000"/>
        </w:rPr>
        <w:t>. Spatial resolution result of the detector</w:t>
      </w:r>
    </w:p>
    <w:p w:rsidR="00DC24AE" w:rsidRPr="008D3349"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r>
      <w:r w:rsidR="008E7902" w:rsidRPr="008D3349">
        <w:rPr>
          <w:rFonts w:eastAsia="微软雅黑" w:cs="Times New Roman"/>
          <w:color w:val="000000"/>
          <w:sz w:val="21"/>
          <w:szCs w:val="21"/>
          <w:shd w:val="clear" w:color="auto" w:fill="FFFFFF"/>
        </w:rPr>
        <w:t xml:space="preserve">Q: </w:t>
      </w:r>
      <w:r w:rsidRPr="008D3349">
        <w:rPr>
          <w:rFonts w:eastAsia="微软雅黑" w:cs="Times New Roman"/>
          <w:color w:val="000000"/>
          <w:sz w:val="21"/>
          <w:szCs w:val="21"/>
          <w:shd w:val="clear" w:color="auto" w:fill="FFFFFF"/>
        </w:rPr>
        <w:t>Fig 6. </w:t>
      </w:r>
      <w:r w:rsidRPr="008D3349">
        <w:rPr>
          <w:rFonts w:eastAsia="微软雅黑" w:cs="Times New Roman"/>
          <w:color w:val="000000"/>
          <w:sz w:val="21"/>
          <w:szCs w:val="21"/>
          <w:shd w:val="clear" w:color="auto" w:fill="FFFFFF"/>
        </w:rPr>
        <w:br/>
        <w:t>what is the meaning of “times” in the X-axis? What is the unit of Y-axis, mm? or the strip number?  What is the red line? What is the values of p0,p1 in the figure? </w:t>
      </w:r>
      <w:r w:rsidRPr="008D3349">
        <w:rPr>
          <w:rFonts w:eastAsia="微软雅黑" w:cs="Times New Roman"/>
          <w:color w:val="000000"/>
          <w:sz w:val="21"/>
          <w:szCs w:val="21"/>
          <w:shd w:val="clear" w:color="auto" w:fill="FFFFFF"/>
        </w:rPr>
        <w:br/>
      </w:r>
      <w:r w:rsidR="00DC24AE" w:rsidRPr="008D3349">
        <w:rPr>
          <w:rFonts w:eastAsia="微软雅黑" w:cs="Times New Roman"/>
          <w:color w:val="FF0000"/>
          <w:sz w:val="21"/>
          <w:szCs w:val="21"/>
          <w:shd w:val="clear" w:color="auto" w:fill="FFFFFF"/>
        </w:rPr>
        <w:t xml:space="preserve">A: </w:t>
      </w:r>
      <w:r w:rsidR="000E2A75">
        <w:rPr>
          <w:rFonts w:eastAsia="微软雅黑" w:cs="Times New Roman" w:hint="eastAsia"/>
          <w:color w:val="FF0000"/>
          <w:sz w:val="21"/>
          <w:szCs w:val="21"/>
          <w:shd w:val="clear" w:color="auto" w:fill="FFFFFF"/>
        </w:rPr>
        <w:t>In Fig. 8, t</w:t>
      </w:r>
      <w:r w:rsidR="00DC24AE" w:rsidRPr="008D3349">
        <w:rPr>
          <w:rFonts w:eastAsia="微软雅黑" w:cs="Times New Roman"/>
          <w:color w:val="FF0000"/>
          <w:sz w:val="21"/>
          <w:szCs w:val="21"/>
          <w:shd w:val="clear" w:color="auto" w:fill="FFFFFF"/>
        </w:rPr>
        <w:t>he “times” in the X-axis means the number of scanning time.</w:t>
      </w:r>
      <w:r w:rsidR="007A62CF" w:rsidRPr="008D3349">
        <w:rPr>
          <w:rFonts w:eastAsia="微软雅黑" w:cs="Times New Roman"/>
          <w:color w:val="FF0000"/>
          <w:sz w:val="21"/>
          <w:szCs w:val="21"/>
          <w:shd w:val="clear" w:color="auto" w:fill="FFFFFF"/>
        </w:rPr>
        <w:t xml:space="preserve"> We move the detector 0.5mm every time. The Y-axis means the decoded strip number. The width of the strip is </w:t>
      </w:r>
      <w:r w:rsidR="00E32ABA" w:rsidRPr="008D3349">
        <w:rPr>
          <w:rFonts w:eastAsia="微软雅黑" w:cs="Times New Roman"/>
          <w:color w:val="FF0000"/>
          <w:sz w:val="21"/>
          <w:szCs w:val="21"/>
          <w:shd w:val="clear" w:color="auto" w:fill="FFFFFF"/>
        </w:rPr>
        <w:t>1.07mm.</w:t>
      </w:r>
      <w:r w:rsidR="001047E8" w:rsidRPr="008D3349">
        <w:rPr>
          <w:rFonts w:eastAsia="微软雅黑" w:cs="Times New Roman"/>
          <w:color w:val="FF0000"/>
          <w:sz w:val="21"/>
          <w:szCs w:val="21"/>
          <w:shd w:val="clear" w:color="auto" w:fill="FFFFFF"/>
        </w:rPr>
        <w:t>P0 shows the slope of the fitted red line</w:t>
      </w:r>
      <w:r w:rsidR="001047E8">
        <w:rPr>
          <w:rFonts w:eastAsia="微软雅黑" w:cs="Times New Roman"/>
          <w:color w:val="FF0000"/>
          <w:sz w:val="21"/>
          <w:szCs w:val="21"/>
          <w:shd w:val="clear" w:color="auto" w:fill="FFFFFF"/>
        </w:rPr>
        <w:t>, which means the step of every</w:t>
      </w:r>
      <w:r w:rsidR="001047E8" w:rsidRPr="008D3349">
        <w:rPr>
          <w:rFonts w:eastAsia="微软雅黑" w:cs="Times New Roman"/>
          <w:color w:val="FF0000"/>
          <w:sz w:val="21"/>
          <w:szCs w:val="21"/>
          <w:shd w:val="clear" w:color="auto" w:fill="FFFFFF"/>
        </w:rPr>
        <w:t>movement is 0.464 strips (0.496mm). It's very close to the real step of 0.5mm.</w:t>
      </w:r>
    </w:p>
    <w:p w:rsidR="00DC24AE" w:rsidRPr="008D3349" w:rsidRDefault="00DC24AE" w:rsidP="00C67C7A">
      <w:pPr>
        <w:rPr>
          <w:rFonts w:eastAsia="微软雅黑" w:cs="Times New Roman"/>
          <w:color w:val="000000"/>
          <w:sz w:val="21"/>
          <w:szCs w:val="21"/>
          <w:shd w:val="clear" w:color="auto" w:fill="FFFFFF"/>
        </w:rPr>
      </w:pPr>
    </w:p>
    <w:p w:rsidR="00E32ABA" w:rsidRPr="008D3349" w:rsidRDefault="00DC24AE"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t xml:space="preserve">Q: </w:t>
      </w:r>
      <w:r w:rsidR="00D91513" w:rsidRPr="008D3349">
        <w:rPr>
          <w:rFonts w:eastAsia="微软雅黑" w:cs="Times New Roman"/>
          <w:color w:val="000000"/>
          <w:sz w:val="21"/>
          <w:szCs w:val="21"/>
          <w:shd w:val="clear" w:color="auto" w:fill="FFFFFF"/>
        </w:rPr>
        <w:t>what is the blue line? </w:t>
      </w:r>
      <w:r w:rsidR="00D91513" w:rsidRPr="008D3349">
        <w:rPr>
          <w:rFonts w:eastAsia="微软雅黑" w:cs="Times New Roman"/>
          <w:color w:val="000000"/>
          <w:sz w:val="21"/>
          <w:szCs w:val="21"/>
          <w:shd w:val="clear" w:color="auto" w:fill="FFFFFF"/>
        </w:rPr>
        <w:br/>
        <w:t>Fig 7, what are the X and Y axes? </w:t>
      </w:r>
      <w:r w:rsidR="00D91513" w:rsidRPr="008D3349">
        <w:rPr>
          <w:rFonts w:eastAsia="微软雅黑" w:cs="Times New Roman"/>
          <w:color w:val="000000"/>
          <w:sz w:val="21"/>
          <w:szCs w:val="21"/>
          <w:shd w:val="clear" w:color="auto" w:fill="FFFFFF"/>
        </w:rPr>
        <w:br/>
      </w:r>
      <w:r w:rsidR="00E32ABA" w:rsidRPr="008D3349">
        <w:rPr>
          <w:rFonts w:eastAsia="微软雅黑" w:cs="Times New Roman"/>
          <w:color w:val="FF0000"/>
          <w:sz w:val="21"/>
          <w:szCs w:val="21"/>
          <w:shd w:val="clear" w:color="auto" w:fill="FFFFFF"/>
        </w:rPr>
        <w:t>A: I cancelled the Fig. 7 because this figure was not easy to explain and didn’t have much effect on the integrity of the article.</w:t>
      </w:r>
    </w:p>
    <w:p w:rsidR="008C062E" w:rsidRPr="00DF1E4A" w:rsidRDefault="00D91513" w:rsidP="00C67C7A">
      <w:pPr>
        <w:rPr>
          <w:rFonts w:eastAsia="微软雅黑" w:cs="Times New Roman"/>
          <w:color w:val="FF0000"/>
          <w:sz w:val="21"/>
          <w:szCs w:val="21"/>
          <w:shd w:val="clear" w:color="auto" w:fill="FFFFFF"/>
        </w:rPr>
      </w:pPr>
      <w:r w:rsidRPr="008D3349">
        <w:rPr>
          <w:rFonts w:eastAsia="微软雅黑" w:cs="Times New Roman"/>
          <w:color w:val="000000"/>
          <w:sz w:val="21"/>
          <w:szCs w:val="21"/>
          <w:shd w:val="clear" w:color="auto" w:fill="FFFFFF"/>
        </w:rPr>
        <w:br/>
        <w:t>Before Conclusion, </w:t>
      </w:r>
      <w:r w:rsidRPr="008D3349">
        <w:rPr>
          <w:rFonts w:eastAsia="微软雅黑" w:cs="Times New Roman"/>
          <w:color w:val="000000"/>
          <w:sz w:val="21"/>
          <w:szCs w:val="21"/>
          <w:shd w:val="clear" w:color="auto" w:fill="FFFFFF"/>
        </w:rPr>
        <w:br/>
        <w:t>I couldn’t any discussion. For example, “The test results indicate that the method can correctly decode the hit position, and have a good spatial resolution and linearity in its position response.” is written in the conclusion. You have to quantitatively describe “how good the spatial resolution is?” using some numerical numbers or some other ways. </w:t>
      </w:r>
      <w:r w:rsidRPr="008D3349">
        <w:rPr>
          <w:rFonts w:eastAsia="微软雅黑" w:cs="Times New Roman"/>
          <w:color w:val="000000"/>
          <w:sz w:val="21"/>
          <w:szCs w:val="21"/>
          <w:shd w:val="clear" w:color="auto" w:fill="FFFFFF"/>
        </w:rPr>
        <w:br/>
      </w:r>
      <w:r w:rsidR="00615E04" w:rsidRPr="00DF1E4A">
        <w:rPr>
          <w:rFonts w:eastAsia="微软雅黑" w:cs="Times New Roman" w:hint="eastAsia"/>
          <w:color w:val="FF0000"/>
          <w:sz w:val="21"/>
          <w:szCs w:val="21"/>
          <w:shd w:val="clear" w:color="auto" w:fill="FFFFFF"/>
        </w:rPr>
        <w:t>A:</w:t>
      </w:r>
      <w:r w:rsidR="003747B1" w:rsidRPr="00DF1E4A">
        <w:rPr>
          <w:rFonts w:eastAsia="微软雅黑" w:cs="Times New Roman" w:hint="eastAsia"/>
          <w:color w:val="FF0000"/>
          <w:sz w:val="21"/>
          <w:szCs w:val="21"/>
          <w:shd w:val="clear" w:color="auto" w:fill="FFFFFF"/>
        </w:rPr>
        <w:t>The quantitative resolution has been added to the conclusion.</w:t>
      </w:r>
      <w:r w:rsidR="005E174F" w:rsidRPr="00DF1E4A">
        <w:rPr>
          <w:rFonts w:eastAsia="微软雅黑" w:cs="Times New Roman" w:hint="eastAsia"/>
          <w:color w:val="FF0000"/>
          <w:sz w:val="21"/>
          <w:szCs w:val="21"/>
          <w:shd w:val="clear" w:color="auto" w:fill="FFFFFF"/>
        </w:rPr>
        <w:t xml:space="preserve">The decoding accuracy </w:t>
      </w:r>
      <w:r w:rsidR="00A07253" w:rsidRPr="00DF1E4A">
        <w:rPr>
          <w:rFonts w:eastAsia="微软雅黑" w:cs="Times New Roman" w:hint="eastAsia"/>
          <w:color w:val="FF0000"/>
          <w:sz w:val="21"/>
          <w:szCs w:val="21"/>
          <w:shd w:val="clear" w:color="auto" w:fill="FFFFFF"/>
        </w:rPr>
        <w:t>rate which is used to describe the performance of this encoding method has been added to the article.</w:t>
      </w:r>
    </w:p>
    <w:p w:rsidR="00643DD7" w:rsidRPr="00DF1E4A" w:rsidRDefault="00643DD7" w:rsidP="00C67C7A">
      <w:pPr>
        <w:rPr>
          <w:rFonts w:eastAsia="微软雅黑" w:cs="Times New Roman"/>
          <w:color w:val="FF0000"/>
          <w:sz w:val="21"/>
          <w:szCs w:val="21"/>
          <w:shd w:val="clear" w:color="auto" w:fill="FFFFFF"/>
        </w:rPr>
      </w:pPr>
      <w:r w:rsidRPr="00DF1E4A">
        <w:rPr>
          <w:rFonts w:eastAsia="微软雅黑" w:cs="Times New Roman"/>
          <w:color w:val="FF0000"/>
          <w:sz w:val="21"/>
          <w:szCs w:val="21"/>
          <w:shd w:val="clear" w:color="auto" w:fill="FFFFFF"/>
        </w:rPr>
        <w:t>“</w:t>
      </w:r>
      <w:r w:rsidR="00DF1E4A" w:rsidRPr="00DF1E4A">
        <w:rPr>
          <w:rFonts w:eastAsia="微软雅黑" w:cs="Times New Roman"/>
          <w:color w:val="FF0000"/>
          <w:sz w:val="21"/>
          <w:szCs w:val="21"/>
          <w:shd w:val="clear" w:color="auto" w:fill="FFFFFF"/>
        </w:rPr>
        <w:t>The test results indicate that the method can decode the hit position. If the threshold is set to twice the noise, the correct rate of decoding can reach 94%. Concerning the correct rate of decoding, the RMS of the position resolution is 1.69 strips, which means 1.808mm.</w:t>
      </w:r>
      <w:r w:rsidRPr="00DF1E4A">
        <w:rPr>
          <w:rFonts w:eastAsia="微软雅黑" w:cs="Times New Roman"/>
          <w:color w:val="FF0000"/>
          <w:sz w:val="21"/>
          <w:szCs w:val="21"/>
          <w:shd w:val="clear" w:color="auto" w:fill="FFFFFF"/>
        </w:rPr>
        <w:t>”</w:t>
      </w:r>
    </w:p>
    <w:p w:rsidR="00A83A86" w:rsidRPr="008D3349" w:rsidRDefault="00D91513" w:rsidP="00C67C7A">
      <w:pPr>
        <w:rPr>
          <w:rFonts w:eastAsia="微软雅黑" w:cs="Times New Roman"/>
          <w:color w:val="000000"/>
          <w:sz w:val="21"/>
          <w:szCs w:val="21"/>
          <w:shd w:val="clear" w:color="auto" w:fill="FFFFFF"/>
        </w:rPr>
      </w:pPr>
      <w:r w:rsidRPr="008D3349">
        <w:rPr>
          <w:rFonts w:eastAsia="微软雅黑" w:cs="Times New Roman"/>
          <w:color w:val="000000"/>
          <w:sz w:val="21"/>
          <w:szCs w:val="21"/>
          <w:shd w:val="clear" w:color="auto" w:fill="FFFFFF"/>
        </w:rPr>
        <w:br/>
        <w:t>In the references, you should include the paper of Bin-Xiang Qi et al., Chinese Physics C 40, 056102 (2016). This work is quite similar to yours. Please explain the difference between previous paper and your paper to us (editors and reviewers). </w:t>
      </w:r>
    </w:p>
    <w:p w:rsidR="00AE6FCE" w:rsidRPr="008D3349" w:rsidRDefault="00AE6FCE" w:rsidP="00C67C7A">
      <w:pPr>
        <w:rPr>
          <w:rFonts w:eastAsia="微软雅黑" w:cs="Times New Roman"/>
          <w:color w:val="000000"/>
          <w:sz w:val="21"/>
          <w:szCs w:val="21"/>
          <w:shd w:val="clear" w:color="auto" w:fill="FFFFFF"/>
        </w:rPr>
      </w:pPr>
    </w:p>
    <w:p w:rsidR="00AE6FCE" w:rsidRPr="008D3349" w:rsidRDefault="00AE6FCE" w:rsidP="00C67C7A">
      <w:pPr>
        <w:rPr>
          <w:rFonts w:eastAsia="微软雅黑" w:cs="Times New Roman"/>
          <w:color w:val="FF0000"/>
          <w:sz w:val="21"/>
          <w:szCs w:val="21"/>
          <w:shd w:val="clear" w:color="auto" w:fill="FFFFFF"/>
        </w:rPr>
      </w:pPr>
      <w:commentRangeStart w:id="65"/>
      <w:r w:rsidRPr="008D3349">
        <w:rPr>
          <w:rFonts w:eastAsia="微软雅黑" w:cs="Times New Roman"/>
          <w:color w:val="FF0000"/>
          <w:sz w:val="21"/>
          <w:szCs w:val="21"/>
          <w:shd w:val="clear" w:color="auto" w:fill="FFFFFF"/>
        </w:rPr>
        <w:t>A</w:t>
      </w:r>
      <w:commentRangeEnd w:id="65"/>
      <w:r w:rsidR="00CC199B">
        <w:rPr>
          <w:rStyle w:val="af5"/>
        </w:rPr>
        <w:commentReference w:id="65"/>
      </w:r>
      <w:r w:rsidRPr="008D3349">
        <w:rPr>
          <w:rFonts w:eastAsia="微软雅黑" w:cs="Times New Roman"/>
          <w:color w:val="FF0000"/>
          <w:sz w:val="21"/>
          <w:szCs w:val="21"/>
          <w:shd w:val="clear" w:color="auto" w:fill="FFFFFF"/>
        </w:rPr>
        <w:t xml:space="preserve">: </w:t>
      </w:r>
      <w:commentRangeStart w:id="66"/>
      <w:r w:rsidRPr="008D3349">
        <w:rPr>
          <w:rFonts w:eastAsia="微软雅黑" w:cs="Times New Roman"/>
          <w:color w:val="FF0000"/>
          <w:sz w:val="21"/>
          <w:szCs w:val="21"/>
          <w:shd w:val="clear" w:color="auto" w:fill="FFFFFF"/>
        </w:rPr>
        <w:t>The two paper</w:t>
      </w:r>
      <w:r w:rsidR="00334C5B">
        <w:rPr>
          <w:rFonts w:eastAsia="微软雅黑" w:cs="Times New Roman" w:hint="eastAsia"/>
          <w:color w:val="FF0000"/>
          <w:sz w:val="21"/>
          <w:szCs w:val="21"/>
          <w:shd w:val="clear" w:color="auto" w:fill="FFFFFF"/>
        </w:rPr>
        <w:t>s</w:t>
      </w:r>
      <w:r w:rsidRPr="008D3349">
        <w:rPr>
          <w:rFonts w:eastAsia="微软雅黑" w:cs="Times New Roman"/>
          <w:color w:val="FF0000"/>
          <w:sz w:val="21"/>
          <w:szCs w:val="21"/>
          <w:shd w:val="clear" w:color="auto" w:fill="FFFFFF"/>
        </w:rPr>
        <w:t xml:space="preserve"> have some similarities in coding ideas and verification tests</w:t>
      </w:r>
      <w:r w:rsidR="00E80592">
        <w:rPr>
          <w:rFonts w:eastAsia="微软雅黑" w:cs="Times New Roman" w:hint="eastAsia"/>
          <w:color w:val="FF0000"/>
          <w:sz w:val="21"/>
          <w:szCs w:val="21"/>
          <w:shd w:val="clear" w:color="auto" w:fill="FFFFFF"/>
        </w:rPr>
        <w:t>, so I will include that paper</w:t>
      </w:r>
      <w:r w:rsidRPr="008D3349">
        <w:rPr>
          <w:rFonts w:eastAsia="微软雅黑" w:cs="Times New Roman"/>
          <w:color w:val="FF0000"/>
          <w:sz w:val="21"/>
          <w:szCs w:val="21"/>
          <w:shd w:val="clear" w:color="auto" w:fill="FFFFFF"/>
        </w:rPr>
        <w:t xml:space="preserve">. </w:t>
      </w:r>
      <w:commentRangeEnd w:id="66"/>
      <w:r w:rsidR="0039047D">
        <w:rPr>
          <w:rStyle w:val="af5"/>
        </w:rPr>
        <w:commentReference w:id="66"/>
      </w:r>
      <w:del w:id="67" w:author="felab" w:date="2017-01-04T15:11:00Z">
        <w:r w:rsidRPr="008D3349" w:rsidDel="00B97324">
          <w:rPr>
            <w:rFonts w:eastAsia="微软雅黑" w:cs="Times New Roman"/>
            <w:color w:val="FF0000"/>
            <w:sz w:val="21"/>
            <w:szCs w:val="21"/>
            <w:shd w:val="clear" w:color="auto" w:fill="FFFFFF"/>
          </w:rPr>
          <w:delText>But the research direction of this method is very different from</w:delText>
        </w:r>
      </w:del>
      <w:r w:rsidRPr="008D3349">
        <w:rPr>
          <w:rFonts w:eastAsia="微软雅黑" w:cs="Times New Roman"/>
          <w:color w:val="FF0000"/>
          <w:sz w:val="21"/>
          <w:szCs w:val="21"/>
          <w:shd w:val="clear" w:color="auto" w:fill="FFFFFF"/>
        </w:rPr>
        <w:t xml:space="preserve"> that in the paper Bin-Xiang Qi et al., Chinese Physics C 40, 056102 (2016).</w:t>
      </w:r>
      <w:del w:id="68" w:author="felab" w:date="2017-01-04T15:12:00Z">
        <w:r w:rsidRPr="008D3349" w:rsidDel="00A56D3A">
          <w:rPr>
            <w:rFonts w:eastAsia="微软雅黑" w:cs="Times New Roman"/>
            <w:color w:val="FF0000"/>
            <w:sz w:val="21"/>
            <w:szCs w:val="21"/>
            <w:shd w:val="clear" w:color="auto" w:fill="FFFFFF"/>
          </w:rPr>
          <w:delText xml:space="preserve"> I will elaborate on these differences</w:delText>
        </w:r>
      </w:del>
      <w:r w:rsidRPr="008D3349">
        <w:rPr>
          <w:rFonts w:eastAsia="微软雅黑" w:cs="Times New Roman"/>
          <w:color w:val="FF0000"/>
          <w:sz w:val="21"/>
          <w:szCs w:val="21"/>
          <w:shd w:val="clear" w:color="auto" w:fill="FFFFFF"/>
        </w:rPr>
        <w:t xml:space="preserve">. The most important difference is that these two methods have different bases of assumptions. </w:t>
      </w:r>
      <w:commentRangeStart w:id="69"/>
      <w:r w:rsidRPr="008D3349">
        <w:rPr>
          <w:rFonts w:eastAsia="微软雅黑" w:cs="Times New Roman"/>
          <w:color w:val="FF0000"/>
          <w:sz w:val="21"/>
          <w:szCs w:val="21"/>
          <w:shd w:val="clear" w:color="auto" w:fill="FFFFFF"/>
        </w:rPr>
        <w:t xml:space="preserve">Mine </w:t>
      </w:r>
      <w:commentRangeEnd w:id="69"/>
      <w:r w:rsidR="001A2B60">
        <w:rPr>
          <w:rStyle w:val="af5"/>
        </w:rPr>
        <w:commentReference w:id="69"/>
      </w:r>
      <w:r w:rsidRPr="008D3349">
        <w:rPr>
          <w:rFonts w:eastAsia="微软雅黑" w:cs="Times New Roman"/>
          <w:color w:val="FF0000"/>
          <w:sz w:val="21"/>
          <w:szCs w:val="21"/>
          <w:shd w:val="clear" w:color="auto" w:fill="FFFFFF"/>
        </w:rPr>
        <w:t>is based on the assumption that the event hit only one anode strip. If the event hit more than one s</w:t>
      </w:r>
      <w:r w:rsidR="00BB3E71">
        <w:rPr>
          <w:rFonts w:eastAsia="微软雅黑" w:cs="Times New Roman"/>
          <w:color w:val="FF0000"/>
          <w:sz w:val="21"/>
          <w:szCs w:val="21"/>
          <w:shd w:val="clear" w:color="auto" w:fill="FFFFFF"/>
        </w:rPr>
        <w:t>trip, the decoding will be wron</w:t>
      </w:r>
      <w:r w:rsidR="00BB3E71">
        <w:rPr>
          <w:rFonts w:eastAsia="微软雅黑" w:cs="Times New Roman" w:hint="eastAsia"/>
          <w:color w:val="FF0000"/>
          <w:sz w:val="21"/>
          <w:szCs w:val="21"/>
          <w:shd w:val="clear" w:color="auto" w:fill="FFFFFF"/>
        </w:rPr>
        <w:t>g</w:t>
      </w:r>
      <w:r w:rsidRPr="008D3349">
        <w:rPr>
          <w:rFonts w:eastAsia="微软雅黑" w:cs="Times New Roman"/>
          <w:color w:val="FF0000"/>
          <w:sz w:val="21"/>
          <w:szCs w:val="21"/>
          <w:shd w:val="clear" w:color="auto" w:fill="FFFFFF"/>
        </w:rPr>
        <w:t>. While at the same time, the other method is based on the assumption that one event hit more than one strip. Only in this case can the event be decoded correctly.  Another difference is that the anode plate</w:t>
      </w:r>
      <w:r w:rsidR="009658DC">
        <w:rPr>
          <w:rFonts w:eastAsia="微软雅黑" w:cs="Times New Roman" w:hint="eastAsia"/>
          <w:color w:val="FF0000"/>
          <w:sz w:val="21"/>
          <w:szCs w:val="21"/>
          <w:shd w:val="clear" w:color="auto" w:fill="FFFFFF"/>
        </w:rPr>
        <w:t>s</w:t>
      </w:r>
      <w:r w:rsidRPr="008D3349">
        <w:rPr>
          <w:rFonts w:eastAsia="微软雅黑" w:cs="Times New Roman"/>
          <w:color w:val="FF0000"/>
          <w:sz w:val="21"/>
          <w:szCs w:val="21"/>
          <w:shd w:val="clear" w:color="auto" w:fill="FFFFFF"/>
        </w:rPr>
        <w:t xml:space="preserve"> have different structures. As is shown </w:t>
      </w:r>
      <w:r w:rsidR="00B33336">
        <w:rPr>
          <w:rFonts w:eastAsia="微软雅黑" w:cs="Times New Roman" w:hint="eastAsia"/>
          <w:color w:val="FF0000"/>
          <w:sz w:val="21"/>
          <w:szCs w:val="21"/>
          <w:shd w:val="clear" w:color="auto" w:fill="FFFFFF"/>
        </w:rPr>
        <w:t>in Fig. 11</w:t>
      </w:r>
      <w:r w:rsidRPr="008D3349">
        <w:rPr>
          <w:rFonts w:eastAsia="微软雅黑" w:cs="Times New Roman"/>
          <w:color w:val="FF0000"/>
          <w:sz w:val="21"/>
          <w:szCs w:val="21"/>
          <w:shd w:val="clear" w:color="auto" w:fill="FFFFFF"/>
        </w:rPr>
        <w:t>, the other method's anode strip is connected to amplifiers directly, but in my method, the induced strips instead of anode strip are connected to amplifier, which means the induced charge is sent to amplifier, not the charge from detectors. Wh</w:t>
      </w:r>
      <w:r w:rsidR="00A61102">
        <w:rPr>
          <w:rFonts w:eastAsia="微软雅黑" w:cs="Times New Roman"/>
          <w:color w:val="FF0000"/>
          <w:sz w:val="21"/>
          <w:szCs w:val="21"/>
          <w:shd w:val="clear" w:color="auto" w:fill="FFFFFF"/>
        </w:rPr>
        <w:t xml:space="preserve">at's more, the </w:t>
      </w:r>
      <w:r w:rsidR="00A73C58">
        <w:rPr>
          <w:rFonts w:eastAsia="微软雅黑" w:cs="Times New Roman" w:hint="eastAsia"/>
          <w:color w:val="FF0000"/>
          <w:sz w:val="21"/>
          <w:szCs w:val="21"/>
          <w:shd w:val="clear" w:color="auto" w:fill="FFFFFF"/>
        </w:rPr>
        <w:t>en</w:t>
      </w:r>
      <w:r w:rsidR="00A61102">
        <w:rPr>
          <w:rFonts w:eastAsia="微软雅黑" w:cs="Times New Roman"/>
          <w:color w:val="FF0000"/>
          <w:sz w:val="21"/>
          <w:szCs w:val="21"/>
          <w:shd w:val="clear" w:color="auto" w:fill="FFFFFF"/>
        </w:rPr>
        <w:t>coding and de</w:t>
      </w:r>
      <w:r w:rsidR="00A61102">
        <w:rPr>
          <w:rFonts w:eastAsia="微软雅黑" w:cs="Times New Roman" w:hint="eastAsia"/>
          <w:color w:val="FF0000"/>
          <w:sz w:val="21"/>
          <w:szCs w:val="21"/>
          <w:shd w:val="clear" w:color="auto" w:fill="FFFFFF"/>
        </w:rPr>
        <w:t xml:space="preserve">coding </w:t>
      </w:r>
      <w:r w:rsidR="006C2DF3">
        <w:rPr>
          <w:rFonts w:eastAsia="微软雅黑" w:cs="Times New Roman"/>
          <w:color w:val="FF0000"/>
          <w:sz w:val="21"/>
          <w:szCs w:val="21"/>
          <w:shd w:val="clear" w:color="auto" w:fill="FFFFFF"/>
        </w:rPr>
        <w:t>of the two meth</w:t>
      </w:r>
      <w:r w:rsidR="006C2DF3">
        <w:rPr>
          <w:rFonts w:eastAsia="微软雅黑" w:cs="Times New Roman" w:hint="eastAsia"/>
          <w:color w:val="FF0000"/>
          <w:sz w:val="21"/>
          <w:szCs w:val="21"/>
          <w:shd w:val="clear" w:color="auto" w:fill="FFFFFF"/>
        </w:rPr>
        <w:t>o</w:t>
      </w:r>
      <w:r w:rsidRPr="008D3349">
        <w:rPr>
          <w:rFonts w:eastAsia="微软雅黑" w:cs="Times New Roman"/>
          <w:color w:val="FF0000"/>
          <w:sz w:val="21"/>
          <w:szCs w:val="21"/>
          <w:shd w:val="clear" w:color="auto" w:fill="FFFFFF"/>
        </w:rPr>
        <w:t>ds are different. In my method, n electronic channels can handle up to A</w:t>
      </w:r>
      <w:r w:rsidR="00185BFB" w:rsidRPr="00185BFB">
        <w:rPr>
          <w:rFonts w:eastAsia="微软雅黑" w:cs="Times New Roman"/>
          <w:color w:val="FF0000"/>
          <w:sz w:val="21"/>
          <w:szCs w:val="21"/>
          <w:shd w:val="clear" w:color="auto" w:fill="FFFFFF"/>
          <w:eastAsianLayout w:id="1289931520" w:combine="1"/>
        </w:rPr>
        <w:t>2 n</w:t>
      </w:r>
      <w:r w:rsidRPr="008D3349">
        <w:rPr>
          <w:rFonts w:eastAsia="微软雅黑" w:cs="Times New Roman"/>
          <w:color w:val="FF0000"/>
          <w:sz w:val="21"/>
          <w:szCs w:val="21"/>
          <w:shd w:val="clear" w:color="auto" w:fill="FFFFFF"/>
        </w:rPr>
        <w:t xml:space="preserve"> strips, but his method handles up to C</w:t>
      </w:r>
      <w:r w:rsidR="00185BFB" w:rsidRPr="00185BFB">
        <w:rPr>
          <w:rFonts w:eastAsia="微软雅黑" w:cs="Times New Roman"/>
          <w:color w:val="FF0000"/>
          <w:sz w:val="21"/>
          <w:szCs w:val="21"/>
          <w:shd w:val="clear" w:color="auto" w:fill="FFFFFF"/>
          <w:eastAsianLayout w:id="1289931776" w:combine="1"/>
        </w:rPr>
        <w:t>2 n</w:t>
      </w:r>
      <w:r w:rsidRPr="008D3349">
        <w:rPr>
          <w:rFonts w:eastAsia="微软雅黑" w:cs="Times New Roman"/>
          <w:color w:val="FF0000"/>
          <w:sz w:val="21"/>
          <w:szCs w:val="21"/>
          <w:shd w:val="clear" w:color="auto" w:fill="FFFFFF"/>
        </w:rPr>
        <w:t xml:space="preserve"> strips. </w:t>
      </w:r>
      <w:bookmarkStart w:id="70" w:name="_GoBack"/>
      <w:bookmarkEnd w:id="70"/>
    </w:p>
    <w:p w:rsidR="009F7807" w:rsidRDefault="00C67C7A" w:rsidP="009F7807">
      <w:pPr>
        <w:keepNext/>
        <w:jc w:val="center"/>
      </w:pPr>
      <w:r w:rsidRPr="008D3349">
        <w:rPr>
          <w:rFonts w:eastAsia="微软雅黑" w:cs="Times New Roman"/>
          <w:noProof/>
          <w:color w:val="FF0000"/>
          <w:sz w:val="21"/>
          <w:szCs w:val="21"/>
          <w:shd w:val="clear" w:color="auto" w:fill="FFFFFF"/>
        </w:rPr>
        <w:drawing>
          <wp:inline distT="0" distB="0" distL="0" distR="0">
            <wp:extent cx="2854325" cy="1932305"/>
            <wp:effectExtent l="0" t="0" r="3175" b="0"/>
            <wp:docPr id="4" name="图片 4"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Imag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4325" cy="1932305"/>
                    </a:xfrm>
                    <a:prstGeom prst="rect">
                      <a:avLst/>
                    </a:prstGeom>
                    <a:noFill/>
                    <a:ln>
                      <a:noFill/>
                    </a:ln>
                  </pic:spPr>
                </pic:pic>
              </a:graphicData>
            </a:graphic>
          </wp:inline>
        </w:drawing>
      </w:r>
    </w:p>
    <w:p w:rsidR="00C67C7A" w:rsidRPr="009F7807" w:rsidRDefault="009F7807" w:rsidP="009F7807">
      <w:pPr>
        <w:pStyle w:val="a3"/>
        <w:jc w:val="center"/>
        <w:rPr>
          <w:rFonts w:eastAsia="微软雅黑" w:cs="Times New Roman"/>
          <w:b w:val="0"/>
          <w:bCs w:val="0"/>
          <w:color w:val="FF0000"/>
          <w:sz w:val="21"/>
          <w:szCs w:val="21"/>
          <w:shd w:val="clear" w:color="auto" w:fill="FFFFFF"/>
        </w:rPr>
      </w:pPr>
      <w:r w:rsidRPr="009F7807">
        <w:rPr>
          <w:rFonts w:eastAsia="微软雅黑" w:cs="Times New Roman"/>
          <w:b w:val="0"/>
          <w:bCs w:val="0"/>
          <w:color w:val="FF0000"/>
          <w:sz w:val="21"/>
          <w:szCs w:val="21"/>
          <w:shd w:val="clear" w:color="auto" w:fill="FFFFFF"/>
        </w:rPr>
        <w:t>Fig.</w:t>
      </w:r>
      <w:r w:rsidR="00CC396B" w:rsidRPr="009F7807">
        <w:rPr>
          <w:rFonts w:eastAsia="微软雅黑" w:cs="Times New Roman"/>
          <w:b w:val="0"/>
          <w:bCs w:val="0"/>
          <w:color w:val="FF0000"/>
          <w:sz w:val="21"/>
          <w:szCs w:val="21"/>
          <w:shd w:val="clear" w:color="auto" w:fill="FFFFFF"/>
        </w:rPr>
        <w:fldChar w:fldCharType="begin"/>
      </w:r>
      <w:r w:rsidRPr="009F7807">
        <w:rPr>
          <w:rFonts w:eastAsia="微软雅黑" w:cs="Times New Roman"/>
          <w:b w:val="0"/>
          <w:bCs w:val="0"/>
          <w:color w:val="FF0000"/>
          <w:sz w:val="21"/>
          <w:szCs w:val="21"/>
          <w:shd w:val="clear" w:color="auto" w:fill="FFFFFF"/>
        </w:rPr>
        <w:instrText xml:space="preserve"> SEQ Fig. \* ARABIC </w:instrText>
      </w:r>
      <w:r w:rsidR="00CC396B" w:rsidRPr="009F7807">
        <w:rPr>
          <w:rFonts w:eastAsia="微软雅黑" w:cs="Times New Roman"/>
          <w:b w:val="0"/>
          <w:bCs w:val="0"/>
          <w:color w:val="FF0000"/>
          <w:sz w:val="21"/>
          <w:szCs w:val="21"/>
          <w:shd w:val="clear" w:color="auto" w:fill="FFFFFF"/>
        </w:rPr>
        <w:fldChar w:fldCharType="separate"/>
      </w:r>
      <w:r w:rsidRPr="009F7807">
        <w:rPr>
          <w:rFonts w:eastAsia="微软雅黑" w:cs="Times New Roman"/>
          <w:b w:val="0"/>
          <w:bCs w:val="0"/>
          <w:color w:val="FF0000"/>
          <w:sz w:val="21"/>
          <w:szCs w:val="21"/>
          <w:shd w:val="clear" w:color="auto" w:fill="FFFFFF"/>
        </w:rPr>
        <w:t>11</w:t>
      </w:r>
      <w:r w:rsidR="00CC396B" w:rsidRPr="009F7807">
        <w:rPr>
          <w:rFonts w:eastAsia="微软雅黑" w:cs="Times New Roman"/>
          <w:b w:val="0"/>
          <w:bCs w:val="0"/>
          <w:color w:val="FF0000"/>
          <w:sz w:val="21"/>
          <w:szCs w:val="21"/>
          <w:shd w:val="clear" w:color="auto" w:fill="FFFFFF"/>
        </w:rPr>
        <w:fldChar w:fldCharType="end"/>
      </w:r>
      <w:r w:rsidRPr="009F7807">
        <w:rPr>
          <w:rFonts w:eastAsia="微软雅黑" w:cs="Times New Roman" w:hint="eastAsia"/>
          <w:b w:val="0"/>
          <w:bCs w:val="0"/>
          <w:color w:val="FF0000"/>
          <w:sz w:val="21"/>
          <w:szCs w:val="21"/>
          <w:shd w:val="clear" w:color="auto" w:fill="FFFFFF"/>
        </w:rPr>
        <w:t xml:space="preserve">. </w:t>
      </w:r>
      <w:r w:rsidRPr="009F7807">
        <w:rPr>
          <w:rFonts w:eastAsia="微软雅黑" w:cs="Times New Roman"/>
          <w:b w:val="0"/>
          <w:bCs w:val="0"/>
          <w:color w:val="FF0000"/>
          <w:sz w:val="21"/>
          <w:szCs w:val="21"/>
          <w:shd w:val="clear" w:color="auto" w:fill="FFFFFF"/>
        </w:rPr>
        <w:t>S</w:t>
      </w:r>
      <w:r w:rsidRPr="009F7807">
        <w:rPr>
          <w:rFonts w:eastAsia="微软雅黑" w:cs="Times New Roman" w:hint="eastAsia"/>
          <w:b w:val="0"/>
          <w:bCs w:val="0"/>
          <w:color w:val="FF0000"/>
          <w:sz w:val="21"/>
          <w:szCs w:val="21"/>
          <w:shd w:val="clear" w:color="auto" w:fill="FFFFFF"/>
        </w:rPr>
        <w:t>chematic of structure of direct encoding method</w:t>
      </w:r>
    </w:p>
    <w:p w:rsidR="009F7807" w:rsidRPr="009F7807" w:rsidRDefault="00C67C7A" w:rsidP="009F7807">
      <w:pPr>
        <w:keepNext/>
        <w:jc w:val="center"/>
        <w:rPr>
          <w:rFonts w:eastAsia="微软雅黑" w:cs="Times New Roman"/>
          <w:color w:val="FF0000"/>
          <w:sz w:val="21"/>
          <w:szCs w:val="21"/>
          <w:shd w:val="clear" w:color="auto" w:fill="FFFFFF"/>
        </w:rPr>
      </w:pPr>
      <w:r w:rsidRPr="009F7807">
        <w:rPr>
          <w:rFonts w:eastAsia="微软雅黑" w:cs="Times New Roman"/>
          <w:noProof/>
          <w:color w:val="FF0000"/>
          <w:sz w:val="21"/>
          <w:szCs w:val="21"/>
          <w:shd w:val="clear" w:color="auto" w:fill="FFFFFF"/>
        </w:rPr>
        <w:drawing>
          <wp:inline distT="0" distB="0" distL="0" distR="0">
            <wp:extent cx="3498850" cy="1987550"/>
            <wp:effectExtent l="0" t="0" r="6350" b="0"/>
            <wp:docPr id="6" name="图片 6" descr="C:\Users\lenovo\AppData\Local\Tem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Image.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98850" cy="1987550"/>
                    </a:xfrm>
                    <a:prstGeom prst="rect">
                      <a:avLst/>
                    </a:prstGeom>
                    <a:noFill/>
                    <a:ln>
                      <a:noFill/>
                    </a:ln>
                  </pic:spPr>
                </pic:pic>
              </a:graphicData>
            </a:graphic>
          </wp:inline>
        </w:drawing>
      </w:r>
    </w:p>
    <w:p w:rsidR="00C67C7A" w:rsidRPr="009F7807" w:rsidRDefault="009F7807" w:rsidP="009F7807">
      <w:pPr>
        <w:pStyle w:val="a3"/>
        <w:jc w:val="center"/>
        <w:rPr>
          <w:rFonts w:eastAsia="微软雅黑" w:cs="Times New Roman"/>
          <w:b w:val="0"/>
          <w:bCs w:val="0"/>
          <w:color w:val="FF0000"/>
          <w:sz w:val="21"/>
          <w:szCs w:val="21"/>
          <w:shd w:val="clear" w:color="auto" w:fill="FFFFFF"/>
        </w:rPr>
      </w:pPr>
      <w:r w:rsidRPr="009F7807">
        <w:rPr>
          <w:rFonts w:eastAsia="微软雅黑" w:cs="Times New Roman"/>
          <w:b w:val="0"/>
          <w:bCs w:val="0"/>
          <w:color w:val="FF0000"/>
          <w:sz w:val="21"/>
          <w:szCs w:val="21"/>
          <w:shd w:val="clear" w:color="auto" w:fill="FFFFFF"/>
        </w:rPr>
        <w:t>Fig.</w:t>
      </w:r>
      <w:r w:rsidR="00CC396B" w:rsidRPr="009F7807">
        <w:rPr>
          <w:rFonts w:eastAsia="微软雅黑" w:cs="Times New Roman"/>
          <w:b w:val="0"/>
          <w:bCs w:val="0"/>
          <w:color w:val="FF0000"/>
          <w:sz w:val="21"/>
          <w:szCs w:val="21"/>
          <w:shd w:val="clear" w:color="auto" w:fill="FFFFFF"/>
        </w:rPr>
        <w:fldChar w:fldCharType="begin"/>
      </w:r>
      <w:r w:rsidRPr="009F7807">
        <w:rPr>
          <w:rFonts w:eastAsia="微软雅黑" w:cs="Times New Roman"/>
          <w:b w:val="0"/>
          <w:bCs w:val="0"/>
          <w:color w:val="FF0000"/>
          <w:sz w:val="21"/>
          <w:szCs w:val="21"/>
          <w:shd w:val="clear" w:color="auto" w:fill="FFFFFF"/>
        </w:rPr>
        <w:instrText xml:space="preserve"> SEQ Fig. \* ARABIC </w:instrText>
      </w:r>
      <w:r w:rsidR="00CC396B" w:rsidRPr="009F7807">
        <w:rPr>
          <w:rFonts w:eastAsia="微软雅黑" w:cs="Times New Roman"/>
          <w:b w:val="0"/>
          <w:bCs w:val="0"/>
          <w:color w:val="FF0000"/>
          <w:sz w:val="21"/>
          <w:szCs w:val="21"/>
          <w:shd w:val="clear" w:color="auto" w:fill="FFFFFF"/>
        </w:rPr>
        <w:fldChar w:fldCharType="separate"/>
      </w:r>
      <w:r w:rsidRPr="009F7807">
        <w:rPr>
          <w:rFonts w:eastAsia="微软雅黑" w:cs="Times New Roman"/>
          <w:b w:val="0"/>
          <w:bCs w:val="0"/>
          <w:color w:val="FF0000"/>
          <w:sz w:val="21"/>
          <w:szCs w:val="21"/>
          <w:shd w:val="clear" w:color="auto" w:fill="FFFFFF"/>
        </w:rPr>
        <w:t>12</w:t>
      </w:r>
      <w:r w:rsidR="00CC396B" w:rsidRPr="009F7807">
        <w:rPr>
          <w:rFonts w:eastAsia="微软雅黑" w:cs="Times New Roman"/>
          <w:b w:val="0"/>
          <w:bCs w:val="0"/>
          <w:color w:val="FF0000"/>
          <w:sz w:val="21"/>
          <w:szCs w:val="21"/>
          <w:shd w:val="clear" w:color="auto" w:fill="FFFFFF"/>
        </w:rPr>
        <w:fldChar w:fldCharType="end"/>
      </w:r>
      <w:r w:rsidRPr="009F7807">
        <w:rPr>
          <w:rFonts w:eastAsia="微软雅黑" w:cs="Times New Roman" w:hint="eastAsia"/>
          <w:b w:val="0"/>
          <w:bCs w:val="0"/>
          <w:color w:val="FF0000"/>
          <w:sz w:val="21"/>
          <w:szCs w:val="21"/>
          <w:shd w:val="clear" w:color="auto" w:fill="FFFFFF"/>
        </w:rPr>
        <w:t>. Schematic of structure of induced encoding method</w:t>
      </w:r>
    </w:p>
    <w:sectPr w:rsidR="00C67C7A" w:rsidRPr="009F7807" w:rsidSect="00FB54EC">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elab" w:date="2017-01-04T11:31:00Z" w:initials="f">
    <w:p w:rsidR="007640C0" w:rsidRDefault="007640C0">
      <w:pPr>
        <w:pStyle w:val="af6"/>
      </w:pPr>
      <w:r>
        <w:rPr>
          <w:rStyle w:val="af5"/>
        </w:rPr>
        <w:annotationRef/>
      </w:r>
      <w:r>
        <w:rPr>
          <w:rFonts w:hint="eastAsia"/>
        </w:rPr>
        <w:t>用最简单的编码方式会出错</w:t>
      </w:r>
      <w:r w:rsidR="00F9717B">
        <w:rPr>
          <w:rFonts w:hint="eastAsia"/>
        </w:rPr>
        <w:t xml:space="preserve"> wrong </w:t>
      </w:r>
      <w:r w:rsidR="00F9717B">
        <w:rPr>
          <w:rFonts w:hint="eastAsia"/>
        </w:rPr>
        <w:t>改为</w:t>
      </w:r>
      <w:r w:rsidR="00F9717B">
        <w:rPr>
          <w:rFonts w:hint="eastAsia"/>
        </w:rPr>
        <w:t>fault</w:t>
      </w:r>
      <w:r w:rsidR="004966C2">
        <w:rPr>
          <w:rFonts w:hint="eastAsia"/>
        </w:rPr>
        <w:t>等</w:t>
      </w:r>
    </w:p>
  </w:comment>
  <w:comment w:id="26" w:author="felab" w:date="2017-01-04T11:50:00Z" w:initials="f">
    <w:p w:rsidR="00843CB7" w:rsidRDefault="00843CB7">
      <w:pPr>
        <w:pStyle w:val="af6"/>
      </w:pPr>
      <w:r>
        <w:rPr>
          <w:rStyle w:val="af5"/>
        </w:rPr>
        <w:annotationRef/>
      </w:r>
      <w:r>
        <w:rPr>
          <w:rFonts w:hint="eastAsia"/>
        </w:rPr>
        <w:t xml:space="preserve">CHA </w:t>
      </w:r>
      <w:r>
        <w:rPr>
          <w:rFonts w:hint="eastAsia"/>
        </w:rPr>
        <w:t>改为箭头</w:t>
      </w:r>
      <w:r>
        <w:rPr>
          <w:rFonts w:hint="eastAsia"/>
        </w:rPr>
        <w:t xml:space="preserve"> </w:t>
      </w:r>
      <w:r>
        <w:rPr>
          <w:rFonts w:hint="eastAsia"/>
        </w:rPr>
        <w:t>虚线框</w:t>
      </w:r>
      <w:r w:rsidR="009327CE">
        <w:rPr>
          <w:rFonts w:hint="eastAsia"/>
        </w:rPr>
        <w:t xml:space="preserve"> </w:t>
      </w:r>
      <w:r w:rsidR="009327CE">
        <w:rPr>
          <w:rFonts w:hint="eastAsia"/>
        </w:rPr>
        <w:t>框内线条</w:t>
      </w:r>
    </w:p>
  </w:comment>
  <w:comment w:id="33" w:author="felab" w:date="2017-01-04T11:58:00Z" w:initials="f">
    <w:p w:rsidR="003A114A" w:rsidRDefault="003A114A">
      <w:pPr>
        <w:pStyle w:val="af6"/>
      </w:pPr>
      <w:r>
        <w:t>M</w:t>
      </w:r>
      <w:r>
        <w:rPr>
          <w:rFonts w:hint="eastAsia"/>
        </w:rPr>
        <w:t xml:space="preserve">agnitude of </w:t>
      </w:r>
      <w:r>
        <w:rPr>
          <w:rStyle w:val="af5"/>
        </w:rPr>
        <w:annotationRef/>
      </w:r>
      <w:r>
        <w:t>I</w:t>
      </w:r>
      <w:r>
        <w:rPr>
          <w:rFonts w:hint="eastAsia"/>
        </w:rPr>
        <w:t>nduced signals</w:t>
      </w:r>
    </w:p>
  </w:comment>
  <w:comment w:id="38" w:author="felab" w:date="2017-01-04T12:22:00Z" w:initials="f">
    <w:p w:rsidR="00D021F8" w:rsidRDefault="00D021F8">
      <w:pPr>
        <w:pStyle w:val="af6"/>
      </w:pPr>
      <w:r>
        <w:rPr>
          <w:rStyle w:val="af5"/>
        </w:rPr>
        <w:annotationRef/>
      </w:r>
      <w:r>
        <w:rPr>
          <w:rFonts w:hint="eastAsia"/>
        </w:rPr>
        <w:t>加一句</w:t>
      </w:r>
      <w:r>
        <w:rPr>
          <w:rFonts w:hint="eastAsia"/>
        </w:rPr>
        <w:t>resonable</w:t>
      </w:r>
      <w:r>
        <w:t>…</w:t>
      </w:r>
    </w:p>
  </w:comment>
  <w:comment w:id="43" w:author="felab" w:date="2017-01-04T12:06:00Z" w:initials="f">
    <w:p w:rsidR="00A0336D" w:rsidRDefault="00A0336D">
      <w:pPr>
        <w:pStyle w:val="af6"/>
      </w:pPr>
      <w:r>
        <w:rPr>
          <w:rStyle w:val="af5"/>
        </w:rPr>
        <w:annotationRef/>
      </w:r>
      <w:r>
        <w:t>C</w:t>
      </w:r>
      <w:r>
        <w:rPr>
          <w:rFonts w:hint="eastAsia"/>
        </w:rPr>
        <w:t>hognxin</w:t>
      </w:r>
      <w:r>
        <w:rPr>
          <w:rFonts w:hint="eastAsia"/>
        </w:rPr>
        <w:t>画图</w:t>
      </w:r>
      <w:r w:rsidR="00AF2DD0">
        <w:rPr>
          <w:rFonts w:hint="eastAsia"/>
        </w:rPr>
        <w:t xml:space="preserve"> </w:t>
      </w:r>
      <w:r w:rsidR="00AF2DD0">
        <w:rPr>
          <w:rFonts w:hint="eastAsia"/>
        </w:rPr>
        <w:t>折线图</w:t>
      </w:r>
    </w:p>
  </w:comment>
  <w:comment w:id="44" w:author="felab" w:date="2017-01-04T11:57:00Z" w:initials="f">
    <w:p w:rsidR="00F86859" w:rsidRDefault="00F86859">
      <w:pPr>
        <w:pStyle w:val="af6"/>
      </w:pPr>
      <w:r>
        <w:rPr>
          <w:rStyle w:val="af5"/>
        </w:rPr>
        <w:annotationRef/>
      </w:r>
      <w:r>
        <w:rPr>
          <w:rFonts w:hint="eastAsia"/>
        </w:rPr>
        <w:t>右侧</w:t>
      </w:r>
      <w:r>
        <w:rPr>
          <w:rFonts w:hint="eastAsia"/>
        </w:rPr>
        <w:t>PS</w:t>
      </w:r>
      <w:r w:rsidR="00C742B1">
        <w:rPr>
          <w:rFonts w:hint="eastAsia"/>
        </w:rPr>
        <w:t xml:space="preserve"> </w:t>
      </w:r>
      <w:r w:rsidR="00C742B1">
        <w:rPr>
          <w:rFonts w:hint="eastAsia"/>
        </w:rPr>
        <w:t>图中说明</w:t>
      </w:r>
    </w:p>
  </w:comment>
  <w:comment w:id="45" w:author="felab" w:date="2017-01-04T12:31:00Z" w:initials="f">
    <w:p w:rsidR="00BA30EB" w:rsidRDefault="00BA30EB">
      <w:pPr>
        <w:pStyle w:val="af6"/>
      </w:pPr>
      <w:r>
        <w:rPr>
          <w:rStyle w:val="af5"/>
        </w:rPr>
        <w:annotationRef/>
      </w:r>
      <w:r>
        <w:t>G</w:t>
      </w:r>
      <w:r>
        <w:rPr>
          <w:rFonts w:hint="eastAsia"/>
        </w:rPr>
        <w:t>roupABC</w:t>
      </w:r>
      <w:r>
        <w:rPr>
          <w:rFonts w:hint="eastAsia"/>
        </w:rPr>
        <w:t>分开</w:t>
      </w:r>
      <w:r>
        <w:rPr>
          <w:rFonts w:hint="eastAsia"/>
        </w:rPr>
        <w:t xml:space="preserve"> noise</w:t>
      </w:r>
    </w:p>
  </w:comment>
  <w:comment w:id="48" w:author="felab" w:date="2017-01-04T12:37:00Z" w:initials="f">
    <w:p w:rsidR="00F1250A" w:rsidRDefault="00F1250A">
      <w:pPr>
        <w:pStyle w:val="af6"/>
      </w:pPr>
      <w:r>
        <w:rPr>
          <w:rStyle w:val="af5"/>
        </w:rPr>
        <w:annotationRef/>
      </w:r>
      <w:r>
        <w:rPr>
          <w:rFonts w:hint="eastAsia"/>
        </w:rPr>
        <w:t>放到前面</w:t>
      </w:r>
    </w:p>
  </w:comment>
  <w:comment w:id="49" w:author="felab" w:date="2017-01-04T14:46:00Z" w:initials="f">
    <w:p w:rsidR="004E20B8" w:rsidRDefault="004E20B8">
      <w:pPr>
        <w:pStyle w:val="af6"/>
      </w:pPr>
      <w:r>
        <w:rPr>
          <w:rStyle w:val="af5"/>
        </w:rPr>
        <w:annotationRef/>
      </w:r>
      <w:r>
        <w:rPr>
          <w:rFonts w:hint="eastAsia"/>
        </w:rPr>
        <w:t>可以换些不同的说法</w:t>
      </w:r>
    </w:p>
  </w:comment>
  <w:comment w:id="50" w:author="felab" w:date="2017-01-04T14:48:00Z" w:initials="f">
    <w:p w:rsidR="000B39AA" w:rsidRDefault="000B39AA">
      <w:pPr>
        <w:pStyle w:val="af6"/>
      </w:pPr>
      <w:r>
        <w:rPr>
          <w:rStyle w:val="af5"/>
        </w:rPr>
        <w:annotationRef/>
      </w:r>
      <w:r>
        <w:rPr>
          <w:rFonts w:hint="eastAsia"/>
        </w:rPr>
        <w:t>先还是要回答问题</w:t>
      </w:r>
      <w:r>
        <w:rPr>
          <w:rFonts w:hint="eastAsia"/>
        </w:rPr>
        <w:t>.</w:t>
      </w:r>
      <w:r>
        <w:rPr>
          <w:rFonts w:hint="eastAsia"/>
        </w:rPr>
        <w:t>然后再提删掉的事情</w:t>
      </w:r>
    </w:p>
  </w:comment>
  <w:comment w:id="54" w:author="felab" w:date="2017-01-04T14:50:00Z" w:initials="f">
    <w:p w:rsidR="00B910F6" w:rsidRDefault="00B910F6">
      <w:pPr>
        <w:pStyle w:val="af6"/>
      </w:pPr>
      <w:r>
        <w:rPr>
          <w:rStyle w:val="af5"/>
        </w:rPr>
        <w:annotationRef/>
      </w:r>
      <w:r>
        <w:t>A</w:t>
      </w:r>
      <w:r>
        <w:rPr>
          <w:rFonts w:hint="eastAsia"/>
        </w:rPr>
        <w:t>?</w:t>
      </w:r>
    </w:p>
  </w:comment>
  <w:comment w:id="56" w:author="felab" w:date="2017-01-04T14:52:00Z" w:initials="f">
    <w:p w:rsidR="008736F3" w:rsidRDefault="008736F3">
      <w:pPr>
        <w:pStyle w:val="af6"/>
      </w:pPr>
      <w:r>
        <w:rPr>
          <w:rStyle w:val="af5"/>
        </w:rPr>
        <w:annotationRef/>
      </w:r>
      <w:r>
        <w:rPr>
          <w:rFonts w:hint="eastAsia"/>
        </w:rPr>
        <w:t>Source</w:t>
      </w:r>
      <w:r>
        <w:rPr>
          <w:rFonts w:hint="eastAsia"/>
        </w:rPr>
        <w:t>标注位置</w:t>
      </w:r>
    </w:p>
  </w:comment>
  <w:comment w:id="57" w:author="felab" w:date="2017-01-04T14:54:00Z" w:initials="f">
    <w:p w:rsidR="00984FE1" w:rsidRDefault="00984FE1">
      <w:pPr>
        <w:pStyle w:val="af6"/>
      </w:pPr>
      <w:r>
        <w:rPr>
          <w:rStyle w:val="af5"/>
        </w:rPr>
        <w:annotationRef/>
      </w:r>
      <w:r>
        <w:rPr>
          <w:rFonts w:hint="eastAsia"/>
        </w:rPr>
        <w:t>?</w:t>
      </w:r>
      <w:r w:rsidR="006936A6">
        <w:rPr>
          <w:rFonts w:hint="eastAsia"/>
        </w:rPr>
        <w:t xml:space="preserve"> fired</w:t>
      </w:r>
    </w:p>
  </w:comment>
  <w:comment w:id="58" w:author="felab" w:date="2017-01-04T14:53:00Z" w:initials="f">
    <w:p w:rsidR="004D59D9" w:rsidRDefault="004D59D9">
      <w:pPr>
        <w:pStyle w:val="af6"/>
      </w:pPr>
      <w:r>
        <w:rPr>
          <w:rStyle w:val="af5"/>
        </w:rPr>
        <w:annotationRef/>
      </w:r>
      <w:r>
        <w:rPr>
          <w:rFonts w:hint="eastAsia"/>
        </w:rPr>
        <w:t>??</w:t>
      </w:r>
    </w:p>
  </w:comment>
  <w:comment w:id="59" w:author="felab" w:date="2017-01-04T14:57:00Z" w:initials="f">
    <w:p w:rsidR="00F60F56" w:rsidRDefault="00F60F56">
      <w:pPr>
        <w:pStyle w:val="af6"/>
      </w:pPr>
      <w:r>
        <w:rPr>
          <w:rStyle w:val="af5"/>
        </w:rPr>
        <w:annotationRef/>
      </w:r>
      <w:r>
        <w:rPr>
          <w:rFonts w:hint="eastAsia"/>
        </w:rPr>
        <w:t>稍微后移</w:t>
      </w:r>
    </w:p>
  </w:comment>
  <w:comment w:id="60" w:author="felab" w:date="2017-01-04T14:56:00Z" w:initials="f">
    <w:p w:rsidR="00BF3788" w:rsidRDefault="00BF3788">
      <w:pPr>
        <w:pStyle w:val="af6"/>
      </w:pPr>
      <w:r>
        <w:rPr>
          <w:rStyle w:val="af5"/>
        </w:rPr>
        <w:annotationRef/>
      </w:r>
      <w:r>
        <w:rPr>
          <w:rFonts w:hint="eastAsia"/>
        </w:rPr>
        <w:t>?</w:t>
      </w:r>
      <w:r w:rsidR="00A601CB">
        <w:rPr>
          <w:rFonts w:hint="eastAsia"/>
        </w:rPr>
        <w:t>section? F</w:t>
      </w:r>
      <w:r w:rsidR="00A601CB">
        <w:t>i</w:t>
      </w:r>
      <w:r w:rsidR="00A601CB">
        <w:rPr>
          <w:rFonts w:hint="eastAsia"/>
        </w:rPr>
        <w:t>g?</w:t>
      </w:r>
    </w:p>
  </w:comment>
  <w:comment w:id="61" w:author="felab" w:date="2017-01-04T14:59:00Z" w:initials="f">
    <w:p w:rsidR="005C4A48" w:rsidRDefault="005C4A48">
      <w:pPr>
        <w:pStyle w:val="af6"/>
      </w:pPr>
      <w:r>
        <w:rPr>
          <w:rStyle w:val="af5"/>
        </w:rPr>
        <w:annotationRef/>
      </w:r>
      <w:r>
        <w:rPr>
          <w:rFonts w:hint="eastAsia"/>
        </w:rPr>
        <w:t>??</w:t>
      </w:r>
    </w:p>
  </w:comment>
  <w:comment w:id="63" w:author="felab" w:date="2017-01-04T15:02:00Z" w:initials="f">
    <w:p w:rsidR="00D97D7F" w:rsidRDefault="00D97D7F">
      <w:pPr>
        <w:pStyle w:val="af6"/>
      </w:pPr>
      <w:r>
        <w:rPr>
          <w:rStyle w:val="af5"/>
        </w:rPr>
        <w:annotationRef/>
      </w:r>
      <w:r w:rsidR="00D4701E">
        <w:rPr>
          <w:rFonts w:hint="eastAsia"/>
        </w:rPr>
        <w:t>Counts</w:t>
      </w:r>
      <w:r>
        <w:rPr>
          <w:rFonts w:hint="eastAsia"/>
        </w:rPr>
        <w:t xml:space="preserve"> of events</w:t>
      </w:r>
    </w:p>
  </w:comment>
  <w:comment w:id="64" w:author="felab" w:date="2017-01-04T15:01:00Z" w:initials="f">
    <w:p w:rsidR="00E401D8" w:rsidRDefault="00E401D8">
      <w:pPr>
        <w:pStyle w:val="af6"/>
      </w:pPr>
      <w:r>
        <w:rPr>
          <w:rStyle w:val="af5"/>
        </w:rPr>
        <w:annotationRef/>
      </w:r>
      <w:r>
        <w:rPr>
          <w:rFonts w:hint="eastAsia"/>
        </w:rPr>
        <w:t>Strip No.</w:t>
      </w:r>
    </w:p>
  </w:comment>
  <w:comment w:id="65" w:author="felab" w:date="2017-01-04T15:13:00Z" w:initials="f">
    <w:p w:rsidR="00CC199B" w:rsidRDefault="00CC199B">
      <w:pPr>
        <w:pStyle w:val="af6"/>
      </w:pPr>
      <w:r>
        <w:rPr>
          <w:rStyle w:val="af5"/>
        </w:rPr>
        <w:annotationRef/>
      </w:r>
      <w:r>
        <w:rPr>
          <w:rFonts w:hint="eastAsia"/>
        </w:rPr>
        <w:t>分</w:t>
      </w:r>
      <w:r w:rsidR="00A56D3A">
        <w:rPr>
          <w:rFonts w:hint="eastAsia"/>
        </w:rPr>
        <w:t>几</w:t>
      </w:r>
      <w:r>
        <w:rPr>
          <w:rFonts w:hint="eastAsia"/>
        </w:rPr>
        <w:t>段</w:t>
      </w:r>
      <w:r w:rsidR="00A56D3A">
        <w:rPr>
          <w:rFonts w:hint="eastAsia"/>
        </w:rPr>
        <w:t>说明，每段一个意思，清晰、简练</w:t>
      </w:r>
    </w:p>
  </w:comment>
  <w:comment w:id="66" w:author="felab" w:date="2017-01-04T15:11:00Z" w:initials="f">
    <w:p w:rsidR="0039047D" w:rsidRDefault="0039047D">
      <w:pPr>
        <w:pStyle w:val="af6"/>
      </w:pPr>
      <w:r>
        <w:rPr>
          <w:rStyle w:val="af5"/>
        </w:rPr>
        <w:annotationRef/>
      </w:r>
      <w:r>
        <w:rPr>
          <w:rFonts w:hint="eastAsia"/>
        </w:rPr>
        <w:t>第一句单独分段，点明主旨。</w:t>
      </w:r>
    </w:p>
  </w:comment>
  <w:comment w:id="69" w:author="felab" w:date="2017-01-04T15:08:00Z" w:initials="f">
    <w:p w:rsidR="001A2B60" w:rsidRDefault="001A2B60">
      <w:pPr>
        <w:pStyle w:val="af6"/>
      </w:pPr>
      <w:r>
        <w:rPr>
          <w:rStyle w:val="af5"/>
        </w:rPr>
        <w:annotationRef/>
      </w:r>
      <w:r>
        <w:rPr>
          <w:rFonts w:hint="eastAsia"/>
        </w:rPr>
        <w:t>This paper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C5A" w:rsidRDefault="005F1C5A" w:rsidP="00DB032F">
      <w:pPr>
        <w:spacing w:after="0" w:line="240" w:lineRule="auto"/>
      </w:pPr>
      <w:r>
        <w:separator/>
      </w:r>
    </w:p>
  </w:endnote>
  <w:endnote w:type="continuationSeparator" w:id="1">
    <w:p w:rsidR="005F1C5A" w:rsidRDefault="005F1C5A" w:rsidP="00DB03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C5A" w:rsidRDefault="005F1C5A" w:rsidP="00DB032F">
      <w:pPr>
        <w:spacing w:after="0" w:line="240" w:lineRule="auto"/>
      </w:pPr>
      <w:r>
        <w:separator/>
      </w:r>
    </w:p>
  </w:footnote>
  <w:footnote w:type="continuationSeparator" w:id="1">
    <w:p w:rsidR="005F1C5A" w:rsidRDefault="005F1C5A" w:rsidP="00DB032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savePreviewPicture/>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0411"/>
    <w:rsid w:val="00002A8B"/>
    <w:rsid w:val="00016193"/>
    <w:rsid w:val="000258D7"/>
    <w:rsid w:val="00030CEE"/>
    <w:rsid w:val="00040C7D"/>
    <w:rsid w:val="0005670B"/>
    <w:rsid w:val="00065380"/>
    <w:rsid w:val="00070C76"/>
    <w:rsid w:val="00087571"/>
    <w:rsid w:val="000B24F0"/>
    <w:rsid w:val="000B39AA"/>
    <w:rsid w:val="000E2A75"/>
    <w:rsid w:val="000F1478"/>
    <w:rsid w:val="001047E8"/>
    <w:rsid w:val="00117962"/>
    <w:rsid w:val="00141F76"/>
    <w:rsid w:val="001563FB"/>
    <w:rsid w:val="00157BB0"/>
    <w:rsid w:val="00174579"/>
    <w:rsid w:val="0018168F"/>
    <w:rsid w:val="00185BFB"/>
    <w:rsid w:val="00186464"/>
    <w:rsid w:val="00190163"/>
    <w:rsid w:val="00190D01"/>
    <w:rsid w:val="0019713D"/>
    <w:rsid w:val="001A1613"/>
    <w:rsid w:val="001A2B60"/>
    <w:rsid w:val="001C27D1"/>
    <w:rsid w:val="001D004E"/>
    <w:rsid w:val="001E32FB"/>
    <w:rsid w:val="00211BAE"/>
    <w:rsid w:val="00221BB2"/>
    <w:rsid w:val="002342C6"/>
    <w:rsid w:val="002365ED"/>
    <w:rsid w:val="00237F01"/>
    <w:rsid w:val="00241249"/>
    <w:rsid w:val="002463B5"/>
    <w:rsid w:val="00260351"/>
    <w:rsid w:val="002739A0"/>
    <w:rsid w:val="00277C22"/>
    <w:rsid w:val="002A7CA1"/>
    <w:rsid w:val="002B2211"/>
    <w:rsid w:val="002C2CB1"/>
    <w:rsid w:val="002C7795"/>
    <w:rsid w:val="002F2CBB"/>
    <w:rsid w:val="002F45AE"/>
    <w:rsid w:val="00334C5B"/>
    <w:rsid w:val="0035186F"/>
    <w:rsid w:val="003713BF"/>
    <w:rsid w:val="003747B1"/>
    <w:rsid w:val="0038758F"/>
    <w:rsid w:val="0039047D"/>
    <w:rsid w:val="00392251"/>
    <w:rsid w:val="003A114A"/>
    <w:rsid w:val="003A43DD"/>
    <w:rsid w:val="003B5190"/>
    <w:rsid w:val="003D06B0"/>
    <w:rsid w:val="003E0487"/>
    <w:rsid w:val="003E27E4"/>
    <w:rsid w:val="0041784D"/>
    <w:rsid w:val="00427926"/>
    <w:rsid w:val="00432A2A"/>
    <w:rsid w:val="0048663D"/>
    <w:rsid w:val="004872BD"/>
    <w:rsid w:val="004966C2"/>
    <w:rsid w:val="004A42CA"/>
    <w:rsid w:val="004D59D9"/>
    <w:rsid w:val="004E0612"/>
    <w:rsid w:val="004E0E31"/>
    <w:rsid w:val="004E20B8"/>
    <w:rsid w:val="004E459A"/>
    <w:rsid w:val="00512C00"/>
    <w:rsid w:val="005217E8"/>
    <w:rsid w:val="00532DFC"/>
    <w:rsid w:val="00574FAC"/>
    <w:rsid w:val="005929E7"/>
    <w:rsid w:val="005A169F"/>
    <w:rsid w:val="005C15B4"/>
    <w:rsid w:val="005C4A48"/>
    <w:rsid w:val="005E174F"/>
    <w:rsid w:val="005E7ADE"/>
    <w:rsid w:val="005F1C5A"/>
    <w:rsid w:val="00602D25"/>
    <w:rsid w:val="00607834"/>
    <w:rsid w:val="00615E04"/>
    <w:rsid w:val="00630335"/>
    <w:rsid w:val="006342FE"/>
    <w:rsid w:val="00643DD7"/>
    <w:rsid w:val="00656BBD"/>
    <w:rsid w:val="006936A6"/>
    <w:rsid w:val="006C2DF3"/>
    <w:rsid w:val="006C7105"/>
    <w:rsid w:val="006F7FDC"/>
    <w:rsid w:val="00702512"/>
    <w:rsid w:val="00742772"/>
    <w:rsid w:val="00754222"/>
    <w:rsid w:val="007640C0"/>
    <w:rsid w:val="0076551E"/>
    <w:rsid w:val="00771D78"/>
    <w:rsid w:val="007768E3"/>
    <w:rsid w:val="007A62CF"/>
    <w:rsid w:val="007E0411"/>
    <w:rsid w:val="007F3938"/>
    <w:rsid w:val="00823B45"/>
    <w:rsid w:val="00831212"/>
    <w:rsid w:val="00843CB7"/>
    <w:rsid w:val="008736F3"/>
    <w:rsid w:val="008755DA"/>
    <w:rsid w:val="00886EA7"/>
    <w:rsid w:val="008C062E"/>
    <w:rsid w:val="008D3349"/>
    <w:rsid w:val="008E6FB3"/>
    <w:rsid w:val="008E7902"/>
    <w:rsid w:val="008F1E91"/>
    <w:rsid w:val="00917833"/>
    <w:rsid w:val="00920DAD"/>
    <w:rsid w:val="009327CE"/>
    <w:rsid w:val="00937456"/>
    <w:rsid w:val="009658DC"/>
    <w:rsid w:val="00974C7B"/>
    <w:rsid w:val="00981127"/>
    <w:rsid w:val="00984FE1"/>
    <w:rsid w:val="009878FE"/>
    <w:rsid w:val="00992226"/>
    <w:rsid w:val="009B65F7"/>
    <w:rsid w:val="009C4E9E"/>
    <w:rsid w:val="009D5DFA"/>
    <w:rsid w:val="009F0CA6"/>
    <w:rsid w:val="009F7807"/>
    <w:rsid w:val="00A0336D"/>
    <w:rsid w:val="00A07253"/>
    <w:rsid w:val="00A34CFC"/>
    <w:rsid w:val="00A41619"/>
    <w:rsid w:val="00A56D3A"/>
    <w:rsid w:val="00A601CB"/>
    <w:rsid w:val="00A61102"/>
    <w:rsid w:val="00A61556"/>
    <w:rsid w:val="00A638B4"/>
    <w:rsid w:val="00A73C58"/>
    <w:rsid w:val="00A83A86"/>
    <w:rsid w:val="00A95A96"/>
    <w:rsid w:val="00AD0CEA"/>
    <w:rsid w:val="00AD1690"/>
    <w:rsid w:val="00AD79FD"/>
    <w:rsid w:val="00AE6FCE"/>
    <w:rsid w:val="00AF2DD0"/>
    <w:rsid w:val="00B05068"/>
    <w:rsid w:val="00B069CC"/>
    <w:rsid w:val="00B10822"/>
    <w:rsid w:val="00B13FED"/>
    <w:rsid w:val="00B33336"/>
    <w:rsid w:val="00B40F2A"/>
    <w:rsid w:val="00B4210C"/>
    <w:rsid w:val="00B43EB0"/>
    <w:rsid w:val="00B910F6"/>
    <w:rsid w:val="00B955AB"/>
    <w:rsid w:val="00B97324"/>
    <w:rsid w:val="00BA30EB"/>
    <w:rsid w:val="00BA347D"/>
    <w:rsid w:val="00BB1E52"/>
    <w:rsid w:val="00BB1FB8"/>
    <w:rsid w:val="00BB2884"/>
    <w:rsid w:val="00BB3E71"/>
    <w:rsid w:val="00BE45D7"/>
    <w:rsid w:val="00BF3788"/>
    <w:rsid w:val="00C26F4C"/>
    <w:rsid w:val="00C65783"/>
    <w:rsid w:val="00C67C7A"/>
    <w:rsid w:val="00C742B1"/>
    <w:rsid w:val="00CA0A8D"/>
    <w:rsid w:val="00CB75BA"/>
    <w:rsid w:val="00CC0E31"/>
    <w:rsid w:val="00CC199B"/>
    <w:rsid w:val="00CC396B"/>
    <w:rsid w:val="00CE4279"/>
    <w:rsid w:val="00D00E2E"/>
    <w:rsid w:val="00D021F8"/>
    <w:rsid w:val="00D4701E"/>
    <w:rsid w:val="00D51B18"/>
    <w:rsid w:val="00D74977"/>
    <w:rsid w:val="00D91513"/>
    <w:rsid w:val="00D9562B"/>
    <w:rsid w:val="00D97D7F"/>
    <w:rsid w:val="00DB032F"/>
    <w:rsid w:val="00DC24AE"/>
    <w:rsid w:val="00DC65DB"/>
    <w:rsid w:val="00DD1C96"/>
    <w:rsid w:val="00DE78E7"/>
    <w:rsid w:val="00DF1E4A"/>
    <w:rsid w:val="00E00802"/>
    <w:rsid w:val="00E048A5"/>
    <w:rsid w:val="00E32ABA"/>
    <w:rsid w:val="00E401D8"/>
    <w:rsid w:val="00E64C68"/>
    <w:rsid w:val="00E80592"/>
    <w:rsid w:val="00E845FE"/>
    <w:rsid w:val="00EE014E"/>
    <w:rsid w:val="00EE3BCF"/>
    <w:rsid w:val="00F1250A"/>
    <w:rsid w:val="00F14D3E"/>
    <w:rsid w:val="00F25655"/>
    <w:rsid w:val="00F329FA"/>
    <w:rsid w:val="00F47B5F"/>
    <w:rsid w:val="00F60F56"/>
    <w:rsid w:val="00F758D7"/>
    <w:rsid w:val="00F808EF"/>
    <w:rsid w:val="00F86859"/>
    <w:rsid w:val="00F870F2"/>
    <w:rsid w:val="00F92F96"/>
    <w:rsid w:val="00F9717B"/>
    <w:rsid w:val="00FA34C1"/>
    <w:rsid w:val="00FB54EC"/>
    <w:rsid w:val="00FC003B"/>
    <w:rsid w:val="00FC5E7C"/>
    <w:rsid w:val="00FD2C3B"/>
    <w:rsid w:val="00FE15E3"/>
    <w:rsid w:val="00FF1DA5"/>
    <w:rsid w:val="00FF42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DB0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DB032F"/>
    <w:rPr>
      <w:sz w:val="18"/>
      <w:szCs w:val="18"/>
    </w:rPr>
  </w:style>
  <w:style w:type="paragraph" w:styleId="af2">
    <w:name w:val="footer"/>
    <w:basedOn w:val="a"/>
    <w:link w:val="Char4"/>
    <w:uiPriority w:val="99"/>
    <w:unhideWhenUsed/>
    <w:rsid w:val="00DB032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DB032F"/>
    <w:rPr>
      <w:sz w:val="18"/>
      <w:szCs w:val="18"/>
    </w:rPr>
  </w:style>
  <w:style w:type="paragraph" w:styleId="af3">
    <w:name w:val="Balloon Text"/>
    <w:basedOn w:val="a"/>
    <w:link w:val="Char5"/>
    <w:uiPriority w:val="99"/>
    <w:semiHidden/>
    <w:unhideWhenUsed/>
    <w:rsid w:val="00DB032F"/>
    <w:pPr>
      <w:spacing w:after="0" w:line="240" w:lineRule="auto"/>
    </w:pPr>
    <w:rPr>
      <w:sz w:val="18"/>
      <w:szCs w:val="18"/>
    </w:rPr>
  </w:style>
  <w:style w:type="character" w:customStyle="1" w:styleId="Char5">
    <w:name w:val="批注框文本 Char"/>
    <w:basedOn w:val="a0"/>
    <w:link w:val="af3"/>
    <w:uiPriority w:val="99"/>
    <w:semiHidden/>
    <w:rsid w:val="00DB032F"/>
    <w:rPr>
      <w:sz w:val="18"/>
      <w:szCs w:val="18"/>
    </w:rPr>
  </w:style>
  <w:style w:type="character" w:customStyle="1" w:styleId="apple-converted-space">
    <w:name w:val="apple-converted-space"/>
    <w:basedOn w:val="a0"/>
    <w:rsid w:val="00D91513"/>
  </w:style>
  <w:style w:type="paragraph" w:styleId="af4">
    <w:name w:val="footnote text"/>
    <w:basedOn w:val="a"/>
    <w:link w:val="Char6"/>
    <w:semiHidden/>
    <w:rsid w:val="006F7FDC"/>
    <w:pPr>
      <w:spacing w:after="0" w:line="240" w:lineRule="auto"/>
      <w:ind w:firstLine="202"/>
      <w:jc w:val="both"/>
    </w:pPr>
    <w:rPr>
      <w:rFonts w:ascii="Times New Roman" w:eastAsia="宋体" w:hAnsi="Times New Roman" w:cs="Times New Roman"/>
      <w:sz w:val="16"/>
      <w:szCs w:val="16"/>
      <w:lang w:eastAsia="en-US"/>
    </w:rPr>
  </w:style>
  <w:style w:type="character" w:customStyle="1" w:styleId="Char6">
    <w:name w:val="脚注文本 Char"/>
    <w:basedOn w:val="a0"/>
    <w:link w:val="af4"/>
    <w:semiHidden/>
    <w:rsid w:val="006F7FDC"/>
    <w:rPr>
      <w:rFonts w:ascii="Times New Roman" w:eastAsia="宋体" w:hAnsi="Times New Roman" w:cs="Times New Roman"/>
      <w:sz w:val="16"/>
      <w:szCs w:val="16"/>
      <w:lang w:eastAsia="en-US"/>
    </w:rPr>
  </w:style>
  <w:style w:type="character" w:styleId="af5">
    <w:name w:val="annotation reference"/>
    <w:basedOn w:val="a0"/>
    <w:uiPriority w:val="99"/>
    <w:semiHidden/>
    <w:unhideWhenUsed/>
    <w:rsid w:val="007640C0"/>
    <w:rPr>
      <w:sz w:val="21"/>
      <w:szCs w:val="21"/>
    </w:rPr>
  </w:style>
  <w:style w:type="paragraph" w:styleId="af6">
    <w:name w:val="annotation text"/>
    <w:basedOn w:val="a"/>
    <w:link w:val="Char7"/>
    <w:uiPriority w:val="99"/>
    <w:semiHidden/>
    <w:unhideWhenUsed/>
    <w:rsid w:val="007640C0"/>
  </w:style>
  <w:style w:type="character" w:customStyle="1" w:styleId="Char7">
    <w:name w:val="批注文字 Char"/>
    <w:basedOn w:val="a0"/>
    <w:link w:val="af6"/>
    <w:uiPriority w:val="99"/>
    <w:semiHidden/>
    <w:rsid w:val="007640C0"/>
  </w:style>
  <w:style w:type="paragraph" w:styleId="af7">
    <w:name w:val="annotation subject"/>
    <w:basedOn w:val="af6"/>
    <w:next w:val="af6"/>
    <w:link w:val="Char8"/>
    <w:uiPriority w:val="99"/>
    <w:semiHidden/>
    <w:unhideWhenUsed/>
    <w:rsid w:val="007640C0"/>
    <w:rPr>
      <w:b/>
      <w:bCs/>
    </w:rPr>
  </w:style>
  <w:style w:type="character" w:customStyle="1" w:styleId="Char8">
    <w:name w:val="批注主题 Char"/>
    <w:basedOn w:val="Char7"/>
    <w:link w:val="af7"/>
    <w:uiPriority w:val="99"/>
    <w:semiHidden/>
    <w:rsid w:val="007640C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29FA"/>
  </w:style>
  <w:style w:type="paragraph" w:styleId="1">
    <w:name w:val="heading 1"/>
    <w:basedOn w:val="a"/>
    <w:next w:val="a"/>
    <w:link w:val="1Char"/>
    <w:uiPriority w:val="9"/>
    <w:qFormat/>
    <w:rsid w:val="00F329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F329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F329F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F329F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F329F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F329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F329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F329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F329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329F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F329F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F329F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F329F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F329F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F329F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F329F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F329F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F329F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F329FA"/>
    <w:pPr>
      <w:spacing w:line="240" w:lineRule="auto"/>
    </w:pPr>
    <w:rPr>
      <w:b/>
      <w:bCs/>
      <w:color w:val="4F81BD" w:themeColor="accent1"/>
      <w:sz w:val="18"/>
      <w:szCs w:val="18"/>
    </w:rPr>
  </w:style>
  <w:style w:type="paragraph" w:styleId="a4">
    <w:name w:val="Title"/>
    <w:basedOn w:val="a"/>
    <w:next w:val="a"/>
    <w:link w:val="Char"/>
    <w:uiPriority w:val="10"/>
    <w:qFormat/>
    <w:rsid w:val="00F329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F329F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F329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F329F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F329FA"/>
    <w:rPr>
      <w:b/>
      <w:bCs/>
    </w:rPr>
  </w:style>
  <w:style w:type="character" w:styleId="a7">
    <w:name w:val="Emphasis"/>
    <w:basedOn w:val="a0"/>
    <w:uiPriority w:val="20"/>
    <w:qFormat/>
    <w:rsid w:val="00F329FA"/>
    <w:rPr>
      <w:i/>
      <w:iCs/>
    </w:rPr>
  </w:style>
  <w:style w:type="paragraph" w:styleId="a8">
    <w:name w:val="No Spacing"/>
    <w:uiPriority w:val="1"/>
    <w:qFormat/>
    <w:rsid w:val="00F329FA"/>
    <w:pPr>
      <w:spacing w:after="0" w:line="240" w:lineRule="auto"/>
    </w:pPr>
  </w:style>
  <w:style w:type="paragraph" w:styleId="a9">
    <w:name w:val="List Paragraph"/>
    <w:basedOn w:val="a"/>
    <w:uiPriority w:val="34"/>
    <w:qFormat/>
    <w:rsid w:val="00F329FA"/>
    <w:pPr>
      <w:ind w:left="720"/>
      <w:contextualSpacing/>
    </w:pPr>
  </w:style>
  <w:style w:type="paragraph" w:styleId="aa">
    <w:name w:val="Quote"/>
    <w:basedOn w:val="a"/>
    <w:next w:val="a"/>
    <w:link w:val="Char1"/>
    <w:uiPriority w:val="29"/>
    <w:qFormat/>
    <w:rsid w:val="00F329FA"/>
    <w:rPr>
      <w:i/>
      <w:iCs/>
      <w:color w:val="000000" w:themeColor="text1"/>
    </w:rPr>
  </w:style>
  <w:style w:type="character" w:customStyle="1" w:styleId="Char1">
    <w:name w:val="引用 Char"/>
    <w:basedOn w:val="a0"/>
    <w:link w:val="aa"/>
    <w:uiPriority w:val="29"/>
    <w:rsid w:val="00F329FA"/>
    <w:rPr>
      <w:i/>
      <w:iCs/>
      <w:color w:val="000000" w:themeColor="text1"/>
    </w:rPr>
  </w:style>
  <w:style w:type="paragraph" w:styleId="ab">
    <w:name w:val="Intense Quote"/>
    <w:basedOn w:val="a"/>
    <w:next w:val="a"/>
    <w:link w:val="Char2"/>
    <w:uiPriority w:val="30"/>
    <w:qFormat/>
    <w:rsid w:val="00F329F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F329FA"/>
    <w:rPr>
      <w:b/>
      <w:bCs/>
      <w:i/>
      <w:iCs/>
      <w:color w:val="4F81BD" w:themeColor="accent1"/>
    </w:rPr>
  </w:style>
  <w:style w:type="character" w:styleId="ac">
    <w:name w:val="Subtle Emphasis"/>
    <w:basedOn w:val="a0"/>
    <w:uiPriority w:val="19"/>
    <w:qFormat/>
    <w:rsid w:val="00F329FA"/>
    <w:rPr>
      <w:i/>
      <w:iCs/>
      <w:color w:val="808080" w:themeColor="text1" w:themeTint="7F"/>
    </w:rPr>
  </w:style>
  <w:style w:type="character" w:styleId="ad">
    <w:name w:val="Intense Emphasis"/>
    <w:basedOn w:val="a0"/>
    <w:uiPriority w:val="21"/>
    <w:qFormat/>
    <w:rsid w:val="00F329FA"/>
    <w:rPr>
      <w:b/>
      <w:bCs/>
      <w:i/>
      <w:iCs/>
      <w:color w:val="4F81BD" w:themeColor="accent1"/>
    </w:rPr>
  </w:style>
  <w:style w:type="character" w:styleId="ae">
    <w:name w:val="Subtle Reference"/>
    <w:basedOn w:val="a0"/>
    <w:uiPriority w:val="31"/>
    <w:qFormat/>
    <w:rsid w:val="00F329FA"/>
    <w:rPr>
      <w:smallCaps/>
      <w:color w:val="C0504D" w:themeColor="accent2"/>
      <w:u w:val="single"/>
    </w:rPr>
  </w:style>
  <w:style w:type="character" w:styleId="af">
    <w:name w:val="Intense Reference"/>
    <w:basedOn w:val="a0"/>
    <w:uiPriority w:val="32"/>
    <w:qFormat/>
    <w:rsid w:val="00F329FA"/>
    <w:rPr>
      <w:b/>
      <w:bCs/>
      <w:smallCaps/>
      <w:color w:val="C0504D" w:themeColor="accent2"/>
      <w:spacing w:val="5"/>
      <w:u w:val="single"/>
    </w:rPr>
  </w:style>
  <w:style w:type="character" w:styleId="af0">
    <w:name w:val="Book Title"/>
    <w:basedOn w:val="a0"/>
    <w:uiPriority w:val="33"/>
    <w:qFormat/>
    <w:rsid w:val="00F329FA"/>
    <w:rPr>
      <w:b/>
      <w:bCs/>
      <w:smallCaps/>
      <w:spacing w:val="5"/>
    </w:rPr>
  </w:style>
  <w:style w:type="paragraph" w:styleId="TOC">
    <w:name w:val="TOC Heading"/>
    <w:basedOn w:val="1"/>
    <w:next w:val="a"/>
    <w:uiPriority w:val="39"/>
    <w:semiHidden/>
    <w:unhideWhenUsed/>
    <w:qFormat/>
    <w:rsid w:val="00F329FA"/>
    <w:pPr>
      <w:outlineLvl w:val="9"/>
    </w:pPr>
  </w:style>
  <w:style w:type="paragraph" w:styleId="af1">
    <w:name w:val="header"/>
    <w:basedOn w:val="a"/>
    <w:link w:val="Char3"/>
    <w:uiPriority w:val="99"/>
    <w:unhideWhenUsed/>
    <w:rsid w:val="00DB032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DB032F"/>
    <w:rPr>
      <w:sz w:val="18"/>
      <w:szCs w:val="18"/>
    </w:rPr>
  </w:style>
  <w:style w:type="paragraph" w:styleId="af2">
    <w:name w:val="footer"/>
    <w:basedOn w:val="a"/>
    <w:link w:val="Char4"/>
    <w:uiPriority w:val="99"/>
    <w:unhideWhenUsed/>
    <w:rsid w:val="00DB032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DB032F"/>
    <w:rPr>
      <w:sz w:val="18"/>
      <w:szCs w:val="18"/>
    </w:rPr>
  </w:style>
  <w:style w:type="paragraph" w:styleId="af3">
    <w:name w:val="Balloon Text"/>
    <w:basedOn w:val="a"/>
    <w:link w:val="Char5"/>
    <w:uiPriority w:val="99"/>
    <w:semiHidden/>
    <w:unhideWhenUsed/>
    <w:rsid w:val="00DB032F"/>
    <w:pPr>
      <w:spacing w:after="0" w:line="240" w:lineRule="auto"/>
    </w:pPr>
    <w:rPr>
      <w:sz w:val="18"/>
      <w:szCs w:val="18"/>
    </w:rPr>
  </w:style>
  <w:style w:type="character" w:customStyle="1" w:styleId="Char5">
    <w:name w:val="批注框文本 Char"/>
    <w:basedOn w:val="a0"/>
    <w:link w:val="af3"/>
    <w:uiPriority w:val="99"/>
    <w:semiHidden/>
    <w:rsid w:val="00DB032F"/>
    <w:rPr>
      <w:sz w:val="18"/>
      <w:szCs w:val="18"/>
    </w:rPr>
  </w:style>
  <w:style w:type="character" w:customStyle="1" w:styleId="apple-converted-space">
    <w:name w:val="apple-converted-space"/>
    <w:basedOn w:val="a0"/>
    <w:rsid w:val="00D91513"/>
  </w:style>
  <w:style w:type="paragraph" w:styleId="af4">
    <w:name w:val="footnote text"/>
    <w:basedOn w:val="a"/>
    <w:link w:val="Char6"/>
    <w:semiHidden/>
    <w:rsid w:val="006F7FDC"/>
    <w:pPr>
      <w:spacing w:after="0" w:line="240" w:lineRule="auto"/>
      <w:ind w:firstLine="202"/>
      <w:jc w:val="both"/>
    </w:pPr>
    <w:rPr>
      <w:rFonts w:ascii="Times New Roman" w:eastAsia="宋体" w:hAnsi="Times New Roman" w:cs="Times New Roman"/>
      <w:sz w:val="16"/>
      <w:szCs w:val="16"/>
      <w:lang w:eastAsia="en-US"/>
    </w:rPr>
  </w:style>
  <w:style w:type="character" w:customStyle="1" w:styleId="Char6">
    <w:name w:val="脚注文本 Char"/>
    <w:basedOn w:val="a0"/>
    <w:link w:val="af4"/>
    <w:semiHidden/>
    <w:rsid w:val="006F7FDC"/>
    <w:rPr>
      <w:rFonts w:ascii="Times New Roman" w:eastAsia="宋体" w:hAnsi="Times New Roman" w:cs="Times New Roman"/>
      <w:sz w:val="16"/>
      <w:szCs w:val="16"/>
      <w:lang w:eastAsia="en-US"/>
    </w:rPr>
  </w:style>
</w:styles>
</file>

<file path=word/webSettings.xml><?xml version="1.0" encoding="utf-8"?>
<w:webSettings xmlns:r="http://schemas.openxmlformats.org/officeDocument/2006/relationships" xmlns:w="http://schemas.openxmlformats.org/wordprocessingml/2006/main">
  <w:divs>
    <w:div w:id="277878018">
      <w:bodyDiv w:val="1"/>
      <w:marLeft w:val="0"/>
      <w:marRight w:val="0"/>
      <w:marTop w:val="0"/>
      <w:marBottom w:val="0"/>
      <w:divBdr>
        <w:top w:val="none" w:sz="0" w:space="0" w:color="auto"/>
        <w:left w:val="none" w:sz="0" w:space="0" w:color="auto"/>
        <w:bottom w:val="none" w:sz="0" w:space="0" w:color="auto"/>
        <w:right w:val="none" w:sz="0" w:space="0" w:color="auto"/>
      </w:divBdr>
      <w:divsChild>
        <w:div w:id="765080453">
          <w:marLeft w:val="0"/>
          <w:marRight w:val="0"/>
          <w:marTop w:val="0"/>
          <w:marBottom w:val="0"/>
          <w:divBdr>
            <w:top w:val="none" w:sz="0" w:space="0" w:color="auto"/>
            <w:left w:val="none" w:sz="0" w:space="0" w:color="auto"/>
            <w:bottom w:val="none" w:sz="0" w:space="0" w:color="auto"/>
            <w:right w:val="none" w:sz="0" w:space="0" w:color="auto"/>
          </w:divBdr>
        </w:div>
      </w:divsChild>
    </w:div>
    <w:div w:id="611476145">
      <w:bodyDiv w:val="1"/>
      <w:marLeft w:val="0"/>
      <w:marRight w:val="0"/>
      <w:marTop w:val="0"/>
      <w:marBottom w:val="0"/>
      <w:divBdr>
        <w:top w:val="none" w:sz="0" w:space="0" w:color="auto"/>
        <w:left w:val="none" w:sz="0" w:space="0" w:color="auto"/>
        <w:bottom w:val="none" w:sz="0" w:space="0" w:color="auto"/>
        <w:right w:val="none" w:sz="0" w:space="0" w:color="auto"/>
      </w:divBdr>
      <w:divsChild>
        <w:div w:id="738095521">
          <w:marLeft w:val="0"/>
          <w:marRight w:val="0"/>
          <w:marTop w:val="0"/>
          <w:marBottom w:val="0"/>
          <w:divBdr>
            <w:top w:val="none" w:sz="0" w:space="0" w:color="auto"/>
            <w:left w:val="none" w:sz="0" w:space="0" w:color="auto"/>
            <w:bottom w:val="none" w:sz="0" w:space="0" w:color="auto"/>
            <w:right w:val="none" w:sz="0" w:space="0" w:color="auto"/>
          </w:divBdr>
        </w:div>
        <w:div w:id="1677534151">
          <w:marLeft w:val="0"/>
          <w:marRight w:val="0"/>
          <w:marTop w:val="0"/>
          <w:marBottom w:val="0"/>
          <w:divBdr>
            <w:top w:val="none" w:sz="0" w:space="0" w:color="auto"/>
            <w:left w:val="none" w:sz="0" w:space="0" w:color="auto"/>
            <w:bottom w:val="none" w:sz="0" w:space="0" w:color="auto"/>
            <w:right w:val="none" w:sz="0" w:space="0" w:color="auto"/>
          </w:divBdr>
        </w:div>
      </w:divsChild>
    </w:div>
    <w:div w:id="718359459">
      <w:bodyDiv w:val="1"/>
      <w:marLeft w:val="0"/>
      <w:marRight w:val="0"/>
      <w:marTop w:val="0"/>
      <w:marBottom w:val="0"/>
      <w:divBdr>
        <w:top w:val="none" w:sz="0" w:space="0" w:color="auto"/>
        <w:left w:val="none" w:sz="0" w:space="0" w:color="auto"/>
        <w:bottom w:val="none" w:sz="0" w:space="0" w:color="auto"/>
        <w:right w:val="none" w:sz="0" w:space="0" w:color="auto"/>
      </w:divBdr>
      <w:divsChild>
        <w:div w:id="2075660472">
          <w:marLeft w:val="0"/>
          <w:marRight w:val="0"/>
          <w:marTop w:val="0"/>
          <w:marBottom w:val="0"/>
          <w:divBdr>
            <w:top w:val="none" w:sz="0" w:space="0" w:color="auto"/>
            <w:left w:val="none" w:sz="0" w:space="0" w:color="auto"/>
            <w:bottom w:val="none" w:sz="0" w:space="0" w:color="auto"/>
            <w:right w:val="none" w:sz="0" w:space="0" w:color="auto"/>
          </w:divBdr>
        </w:div>
        <w:div w:id="1664501692">
          <w:marLeft w:val="0"/>
          <w:marRight w:val="0"/>
          <w:marTop w:val="0"/>
          <w:marBottom w:val="0"/>
          <w:divBdr>
            <w:top w:val="none" w:sz="0" w:space="0" w:color="auto"/>
            <w:left w:val="none" w:sz="0" w:space="0" w:color="auto"/>
            <w:bottom w:val="none" w:sz="0" w:space="0" w:color="auto"/>
            <w:right w:val="none" w:sz="0" w:space="0" w:color="auto"/>
          </w:divBdr>
        </w:div>
        <w:div w:id="168913605">
          <w:marLeft w:val="0"/>
          <w:marRight w:val="0"/>
          <w:marTop w:val="0"/>
          <w:marBottom w:val="0"/>
          <w:divBdr>
            <w:top w:val="none" w:sz="0" w:space="0" w:color="auto"/>
            <w:left w:val="none" w:sz="0" w:space="0" w:color="auto"/>
            <w:bottom w:val="none" w:sz="0" w:space="0" w:color="auto"/>
            <w:right w:val="none" w:sz="0" w:space="0" w:color="auto"/>
          </w:divBdr>
        </w:div>
      </w:divsChild>
    </w:div>
    <w:div w:id="1302887917">
      <w:bodyDiv w:val="1"/>
      <w:marLeft w:val="0"/>
      <w:marRight w:val="0"/>
      <w:marTop w:val="0"/>
      <w:marBottom w:val="0"/>
      <w:divBdr>
        <w:top w:val="none" w:sz="0" w:space="0" w:color="auto"/>
        <w:left w:val="none" w:sz="0" w:space="0" w:color="auto"/>
        <w:bottom w:val="none" w:sz="0" w:space="0" w:color="auto"/>
        <w:right w:val="none" w:sz="0" w:space="0" w:color="auto"/>
      </w:divBdr>
      <w:divsChild>
        <w:div w:id="1906335969">
          <w:marLeft w:val="0"/>
          <w:marRight w:val="0"/>
          <w:marTop w:val="0"/>
          <w:marBottom w:val="0"/>
          <w:divBdr>
            <w:top w:val="none" w:sz="0" w:space="0" w:color="auto"/>
            <w:left w:val="none" w:sz="0" w:space="0" w:color="auto"/>
            <w:bottom w:val="none" w:sz="0" w:space="0" w:color="auto"/>
            <w:right w:val="none" w:sz="0" w:space="0" w:color="auto"/>
          </w:divBdr>
        </w:div>
        <w:div w:id="995380667">
          <w:marLeft w:val="0"/>
          <w:marRight w:val="0"/>
          <w:marTop w:val="0"/>
          <w:marBottom w:val="0"/>
          <w:divBdr>
            <w:top w:val="none" w:sz="0" w:space="0" w:color="auto"/>
            <w:left w:val="none" w:sz="0" w:space="0" w:color="auto"/>
            <w:bottom w:val="none" w:sz="0" w:space="0" w:color="auto"/>
            <w:right w:val="none" w:sz="0" w:space="0" w:color="auto"/>
          </w:divBdr>
        </w:div>
        <w:div w:id="471408744">
          <w:marLeft w:val="0"/>
          <w:marRight w:val="0"/>
          <w:marTop w:val="0"/>
          <w:marBottom w:val="0"/>
          <w:divBdr>
            <w:top w:val="none" w:sz="0" w:space="0" w:color="auto"/>
            <w:left w:val="none" w:sz="0" w:space="0" w:color="auto"/>
            <w:bottom w:val="none" w:sz="0" w:space="0" w:color="auto"/>
            <w:right w:val="none" w:sz="0" w:space="0" w:color="auto"/>
          </w:divBdr>
        </w:div>
      </w:divsChild>
    </w:div>
    <w:div w:id="2057195828">
      <w:bodyDiv w:val="1"/>
      <w:marLeft w:val="0"/>
      <w:marRight w:val="0"/>
      <w:marTop w:val="0"/>
      <w:marBottom w:val="0"/>
      <w:divBdr>
        <w:top w:val="none" w:sz="0" w:space="0" w:color="auto"/>
        <w:left w:val="none" w:sz="0" w:space="0" w:color="auto"/>
        <w:bottom w:val="none" w:sz="0" w:space="0" w:color="auto"/>
        <w:right w:val="none" w:sz="0" w:space="0" w:color="auto"/>
      </w:divBdr>
      <w:divsChild>
        <w:div w:id="778138149">
          <w:marLeft w:val="0"/>
          <w:marRight w:val="0"/>
          <w:marTop w:val="0"/>
          <w:marBottom w:val="0"/>
          <w:divBdr>
            <w:top w:val="none" w:sz="0" w:space="0" w:color="auto"/>
            <w:left w:val="none" w:sz="0" w:space="0" w:color="auto"/>
            <w:bottom w:val="none" w:sz="0" w:space="0" w:color="auto"/>
            <w:right w:val="none" w:sz="0" w:space="0" w:color="auto"/>
          </w:divBdr>
        </w:div>
        <w:div w:id="429476530">
          <w:marLeft w:val="0"/>
          <w:marRight w:val="0"/>
          <w:marTop w:val="0"/>
          <w:marBottom w:val="0"/>
          <w:divBdr>
            <w:top w:val="none" w:sz="0" w:space="0" w:color="auto"/>
            <w:left w:val="none" w:sz="0" w:space="0" w:color="auto"/>
            <w:bottom w:val="none" w:sz="0" w:space="0" w:color="auto"/>
            <w:right w:val="none" w:sz="0" w:space="0" w:color="auto"/>
          </w:divBdr>
        </w:div>
        <w:div w:id="726028990">
          <w:marLeft w:val="0"/>
          <w:marRight w:val="0"/>
          <w:marTop w:val="0"/>
          <w:marBottom w:val="0"/>
          <w:divBdr>
            <w:top w:val="none" w:sz="0" w:space="0" w:color="auto"/>
            <w:left w:val="none" w:sz="0" w:space="0" w:color="auto"/>
            <w:bottom w:val="none" w:sz="0" w:space="0" w:color="auto"/>
            <w:right w:val="none" w:sz="0" w:space="0" w:color="auto"/>
          </w:divBdr>
        </w:div>
        <w:div w:id="1957373720">
          <w:marLeft w:val="0"/>
          <w:marRight w:val="0"/>
          <w:marTop w:val="0"/>
          <w:marBottom w:val="0"/>
          <w:divBdr>
            <w:top w:val="none" w:sz="0" w:space="0" w:color="auto"/>
            <w:left w:val="none" w:sz="0" w:space="0" w:color="auto"/>
            <w:bottom w:val="none" w:sz="0" w:space="0" w:color="auto"/>
            <w:right w:val="none" w:sz="0" w:space="0" w:color="auto"/>
          </w:divBdr>
        </w:div>
        <w:div w:id="1490251587">
          <w:marLeft w:val="0"/>
          <w:marRight w:val="0"/>
          <w:marTop w:val="0"/>
          <w:marBottom w:val="0"/>
          <w:divBdr>
            <w:top w:val="none" w:sz="0" w:space="0" w:color="auto"/>
            <w:left w:val="none" w:sz="0" w:space="0" w:color="auto"/>
            <w:bottom w:val="none" w:sz="0" w:space="0" w:color="auto"/>
            <w:right w:val="none" w:sz="0" w:space="0" w:color="auto"/>
          </w:divBdr>
        </w:div>
      </w:divsChild>
    </w:div>
    <w:div w:id="2069722244">
      <w:bodyDiv w:val="1"/>
      <w:marLeft w:val="0"/>
      <w:marRight w:val="0"/>
      <w:marTop w:val="0"/>
      <w:marBottom w:val="0"/>
      <w:divBdr>
        <w:top w:val="none" w:sz="0" w:space="0" w:color="auto"/>
        <w:left w:val="none" w:sz="0" w:space="0" w:color="auto"/>
        <w:bottom w:val="none" w:sz="0" w:space="0" w:color="auto"/>
        <w:right w:val="none" w:sz="0" w:space="0" w:color="auto"/>
      </w:divBdr>
      <w:divsChild>
        <w:div w:id="263879457">
          <w:marLeft w:val="0"/>
          <w:marRight w:val="0"/>
          <w:marTop w:val="0"/>
          <w:marBottom w:val="0"/>
          <w:divBdr>
            <w:top w:val="none" w:sz="0" w:space="0" w:color="auto"/>
            <w:left w:val="none" w:sz="0" w:space="0" w:color="auto"/>
            <w:bottom w:val="none" w:sz="0" w:space="0" w:color="auto"/>
            <w:right w:val="none" w:sz="0" w:space="0" w:color="auto"/>
          </w:divBdr>
        </w:div>
        <w:div w:id="1572084496">
          <w:marLeft w:val="0"/>
          <w:marRight w:val="0"/>
          <w:marTop w:val="0"/>
          <w:marBottom w:val="0"/>
          <w:divBdr>
            <w:top w:val="none" w:sz="0" w:space="0" w:color="auto"/>
            <w:left w:val="none" w:sz="0" w:space="0" w:color="auto"/>
            <w:bottom w:val="none" w:sz="0" w:space="0" w:color="auto"/>
            <w:right w:val="none" w:sz="0" w:space="0" w:color="auto"/>
          </w:divBdr>
        </w:div>
        <w:div w:id="123589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11</Pages>
  <Words>1805</Words>
  <Characters>10289</Characters>
  <Application>Microsoft Office Word</Application>
  <DocSecurity>0</DocSecurity>
  <Lines>85</Lines>
  <Paragraphs>24</Paragraphs>
  <ScaleCrop>false</ScaleCrop>
  <Company/>
  <LinksUpToDate>false</LinksUpToDate>
  <CharactersWithSpaces>12070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felab</cp:lastModifiedBy>
  <cp:revision>73</cp:revision>
  <dcterms:created xsi:type="dcterms:W3CDTF">2017-01-03T15:02:00Z</dcterms:created>
  <dcterms:modified xsi:type="dcterms:W3CDTF">2017-01-04T07:13:00Z</dcterms:modified>
</cp:coreProperties>
</file>